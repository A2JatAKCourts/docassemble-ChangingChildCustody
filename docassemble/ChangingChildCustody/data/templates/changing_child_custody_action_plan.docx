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91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7830"/>
      </w:tblGrid>
      <w:tr w:rsidR="00425904" w14:paraId="3AA60D72" w14:textId="77777777" w:rsidTr="00852B9A">
        <w:trPr>
          <w:jc w:val="center"/>
        </w:trPr>
        <w:tc>
          <w:tcPr>
            <w:tcW w:w="9918" w:type="dxa"/>
            <w:gridSpan w:val="2"/>
          </w:tcPr>
          <w:p w14:paraId="0EBE6E9C" w14:textId="0FEC41B6" w:rsidR="00425904" w:rsidRPr="00ED24E5" w:rsidRDefault="002331E2" w:rsidP="00ED24E5">
            <w:pPr>
              <w:pStyle w:val="Title"/>
              <w:rPr>
                <w:rFonts w:eastAsia="Arial"/>
              </w:rPr>
            </w:pPr>
            <w:bookmarkStart w:id="0" w:name="_GoBack"/>
            <w:bookmarkEnd w:id="0"/>
            <w:r>
              <w:rPr>
                <w:rFonts w:eastAsia="Arial"/>
              </w:rPr>
              <w:t>{</w:t>
            </w:r>
            <w:r w:rsidRPr="002331E2">
              <w:rPr>
                <w:rFonts w:eastAsia="Arial"/>
              </w:rPr>
              <w:t xml:space="preserve">{ </w:t>
            </w:r>
            <w:proofErr w:type="spellStart"/>
            <w:r w:rsidRPr="002331E2">
              <w:rPr>
                <w:rFonts w:eastAsia="Arial"/>
              </w:rPr>
              <w:t>all_variables</w:t>
            </w:r>
            <w:proofErr w:type="spellEnd"/>
            <w:r w:rsidRPr="002331E2">
              <w:rPr>
                <w:rFonts w:eastAsia="Arial"/>
              </w:rPr>
              <w:t>(special='metadata').get(</w:t>
            </w:r>
            <w:r>
              <w:rPr>
                <w:rFonts w:eastAsia="Arial"/>
              </w:rPr>
              <w:t>'</w:t>
            </w:r>
            <w:r w:rsidRPr="002331E2">
              <w:rPr>
                <w:rFonts w:eastAsia="Arial"/>
              </w:rPr>
              <w:t>title') }</w:t>
            </w:r>
            <w:r>
              <w:rPr>
                <w:rFonts w:eastAsia="Arial"/>
              </w:rPr>
              <w:t>}</w:t>
            </w:r>
          </w:p>
        </w:tc>
      </w:tr>
      <w:tr w:rsidR="00F6186D" w14:paraId="5B5CE5F5" w14:textId="77777777" w:rsidTr="00852B9A">
        <w:trPr>
          <w:jc w:val="center"/>
        </w:trPr>
        <w:tc>
          <w:tcPr>
            <w:tcW w:w="2088" w:type="dxa"/>
          </w:tcPr>
          <w:p w14:paraId="0F5E9FCA" w14:textId="77777777" w:rsidR="00F6186D" w:rsidRDefault="00F6186D" w:rsidP="00664DD7">
            <w:pPr>
              <w:pStyle w:val="Title"/>
            </w:pPr>
            <w:r>
              <w:rPr>
                <w:noProof/>
              </w:rPr>
              <mc:AlternateContent>
                <mc:Choice Requires="wpg">
                  <w:drawing>
                    <wp:anchor distT="0" distB="0" distL="114300" distR="320040" simplePos="0" relativeHeight="251665408" behindDoc="1" locked="0" layoutInCell="1" allowOverlap="1" wp14:anchorId="290494C0" wp14:editId="42FFFA4F">
                      <wp:simplePos x="0" y="0"/>
                      <wp:positionH relativeFrom="column">
                        <wp:posOffset>0</wp:posOffset>
                      </wp:positionH>
                      <wp:positionV relativeFrom="paragraph">
                        <wp:posOffset>168275</wp:posOffset>
                      </wp:positionV>
                      <wp:extent cx="758952" cy="694944"/>
                      <wp:effectExtent l="0" t="0" r="3175" b="10160"/>
                      <wp:wrapTight wrapText="right">
                        <wp:wrapPolygon edited="0">
                          <wp:start x="542" y="0"/>
                          <wp:lineTo x="0" y="1777"/>
                          <wp:lineTo x="0" y="21324"/>
                          <wp:lineTo x="16268" y="21324"/>
                          <wp:lineTo x="17895" y="18954"/>
                          <wp:lineTo x="21148" y="17770"/>
                          <wp:lineTo x="21148" y="4739"/>
                          <wp:lineTo x="17895" y="0"/>
                          <wp:lineTo x="542" y="0"/>
                        </wp:wrapPolygon>
                      </wp:wrapTight>
                      <wp:docPr id="1" name="Group 1"/>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3" name="docshapegroup1"/>
                              <wpg:cNvGrpSpPr>
                                <a:grpSpLocks/>
                              </wpg:cNvGrpSpPr>
                              <wpg:grpSpPr bwMode="auto">
                                <a:xfrm>
                                  <a:off x="0" y="0"/>
                                  <a:ext cx="596900" cy="695960"/>
                                  <a:chOff x="805" y="-199"/>
                                  <a:chExt cx="940" cy="1096"/>
                                </a:xfrm>
                              </wpg:grpSpPr>
                              <wps:wsp>
                                <wps:cNvPr id="4"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17" name="docshapegroup5"/>
                              <wpg:cNvGrpSpPr>
                                <a:grpSpLocks/>
                              </wpg:cNvGrpSpPr>
                              <wpg:grpSpPr bwMode="auto">
                                <a:xfrm>
                                  <a:off x="695325" y="142875"/>
                                  <a:ext cx="66040" cy="417830"/>
                                  <a:chOff x="1903" y="30"/>
                                  <a:chExt cx="104" cy="658"/>
                                </a:xfrm>
                              </wpg:grpSpPr>
                              <wps:wsp>
                                <wps:cNvPr id="18"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67FC2150" id="Group 1" o:spid="_x0000_s1026" style="position:absolute;margin-left:0;margin-top:13.25pt;width:59.75pt;height:54.7pt;z-index:-251651072;mso-wrap-distance-right:25.2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">
                      <v:group id="docshapegroup1" o:spid="_x0000_s1027" style="position:absolute;width:5969;height:6959" coordorigin="805,-199" coordsize="940,10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docshape2" o:spid="_x0000_s1028" style="position:absolute;left:817;top:-187;width:915;height:1071;visibility:visible;mso-wrap-style:square;v-text-anchor:top" coordsize="915,10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" strokecolor="#333" strokeweight=".43858mm"/>
                      </v:group>
                      <v:group id="docshapegroup5" o:spid="_x0000_s1032" style="position:absolute;left:6953;top:1428;width:660;height:4179" coordorigin="1903,30" coordsize="104,6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docshape6" o:spid="_x0000_s1033" style="position:absolute;left:1915;top:42;width:79;height:5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" filled="f" strokecolor="#333" strokeweight=".43967mm"/>
                        <v:shape id="docshape7" o:spid="_x0000_s1034" style="position:absolute;left:1916;top:596;width:78;height:78;visibility:visible;mso-wrap-style:square;v-text-anchor:top" coordsize="7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" path="m77,l39,77,,e" filled="f" strokecolor="#0d3fb8" strokeweight=".43858mm">
                          <v:path arrowok="t" o:connecttype="custom" o:connectlocs="77,597;39,674;0,597" o:connectangles="0,0,0"/>
                        </v:shape>
                      </v:group>
                      <w10:wrap type="tight" side="right"/>
                    </v:group>
                  </w:pict>
                </mc:Fallback>
              </mc:AlternateContent>
            </w:r>
          </w:p>
        </w:tc>
        <w:tc>
          <w:tcPr>
            <w:tcW w:w="7830" w:type="dxa"/>
          </w:tcPr>
          <w:p w14:paraId="69C8E743" w14:textId="74619C4C" w:rsidR="00F6186D" w:rsidRDefault="00B53C4D" w:rsidP="00852B9A">
            <w:pPr>
              <w:pStyle w:val="StyleHeading1Hanging008"/>
              <w:spacing w:before="800"/>
            </w:pPr>
            <w:r>
              <w:t xml:space="preserve">Your Personal Action Plan in </w:t>
            </w:r>
            <w:r>
              <w:rPr>
                <w:rFonts w:eastAsia="Arial"/>
              </w:rPr>
              <w:fldChar w:fldCharType="begin"/>
            </w:r>
            <w:r>
              <w:instrText xml:space="preserve"> REF  LastStep </w:instrText>
            </w:r>
            <w:r w:rsidR="00425904">
              <w:instrText xml:space="preserve"> \* MERGEFORMAT </w:instrText>
            </w:r>
            <w:r>
              <w:rPr>
                <w:rFonts w:eastAsia="Arial"/>
              </w:rPr>
              <w:fldChar w:fldCharType="separate"/>
            </w:r>
            <w:r w:rsidR="00D07521">
              <w:rPr>
                <w:rStyle w:val="NumChar"/>
                <w:noProof/>
              </w:rPr>
              <w:t>37</w:t>
            </w:r>
            <w:r>
              <w:rPr>
                <w:rStyle w:val="NumChar"/>
                <w:noProof/>
              </w:rPr>
              <w:fldChar w:fldCharType="end"/>
            </w:r>
            <w:r>
              <w:t xml:space="preserve"> Steps</w:t>
            </w:r>
          </w:p>
        </w:tc>
      </w:tr>
    </w:tbl>
    <w:p w14:paraId="15EEC212" w14:textId="77777777" w:rsidR="00F6186D" w:rsidRDefault="00F6186D" w:rsidP="00FC04D7">
      <w:pPr>
        <w:pStyle w:val="BodyText"/>
        <w:widowControl w:val="0"/>
        <w:autoSpaceDE w:val="0"/>
        <w:autoSpaceDN w:val="0"/>
        <w:spacing w:before="0" w:beforeAutospacing="0" w:after="0" w:afterAutospacing="0" w:line="240" w:lineRule="auto"/>
        <w:contextualSpacing/>
        <w:rPr>
          <w:rFonts w:eastAsiaTheme="minorHAnsi"/>
        </w:rPr>
      </w:pPr>
    </w:p>
    <w:tbl>
      <w:tblPr>
        <w:tblStyle w:val="TableGrid"/>
        <w:tblW w:w="1049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880"/>
        <w:gridCol w:w="7612"/>
      </w:tblGrid>
      <w:tr w:rsidR="005B50C4" w14:paraId="3A34B56E" w14:textId="77777777" w:rsidTr="00921DA3">
        <w:trPr>
          <w:jc w:val="center"/>
        </w:trPr>
        <w:tc>
          <w:tcPr>
            <w:tcW w:w="2880" w:type="dxa"/>
            <w:tcMar>
              <w:top w:w="360" w:type="dxa"/>
              <w:left w:w="115" w:type="dxa"/>
              <w:right w:w="115" w:type="dxa"/>
            </w:tcMar>
          </w:tcPr>
          <w:p w14:paraId="0397ECC2" w14:textId="44851568" w:rsidR="008C518D" w:rsidRPr="006C65ED" w:rsidRDefault="008C518D" w:rsidP="001C39CD">
            <w:pPr>
              <w:pStyle w:val="BodyText"/>
            </w:pPr>
            <w:r w:rsidRPr="008C518D">
              <w:t xml:space="preserve">{%tr if </w:t>
            </w:r>
            <w:r w:rsidR="001C39CD">
              <w:t>user_need ==</w:t>
            </w:r>
            <w:r w:rsidR="00B131FE">
              <w:t>'</w:t>
            </w:r>
            <w:r w:rsidR="001C39CD">
              <w:t>unwanted</w:t>
            </w:r>
            <w:r w:rsidR="00B131FE">
              <w:t>'</w:t>
            </w:r>
            <w:r w:rsidRPr="008C518D">
              <w:t xml:space="preserve"> %}</w:t>
            </w:r>
          </w:p>
        </w:tc>
        <w:tc>
          <w:tcPr>
            <w:tcW w:w="7612" w:type="dxa"/>
            <w:tcMar>
              <w:top w:w="432" w:type="dxa"/>
              <w:left w:w="115" w:type="dxa"/>
              <w:right w:w="115" w:type="dxa"/>
            </w:tcMar>
          </w:tcPr>
          <w:p w14:paraId="76627523" w14:textId="77777777" w:rsidR="008C518D" w:rsidRDefault="008C518D" w:rsidP="00963097"/>
        </w:tc>
      </w:tr>
      <w:tr w:rsidR="005B50C4" w14:paraId="60B83959" w14:textId="77777777" w:rsidTr="00921DA3">
        <w:trPr>
          <w:jc w:val="center"/>
        </w:trPr>
        <w:tc>
          <w:tcPr>
            <w:tcW w:w="2880" w:type="dxa"/>
            <w:tcMar>
              <w:top w:w="360" w:type="dxa"/>
              <w:left w:w="115" w:type="dxa"/>
              <w:right w:w="115" w:type="dxa"/>
            </w:tcMar>
          </w:tcPr>
          <w:p w14:paraId="1320FE3A" w14:textId="12176013" w:rsidR="008C518D" w:rsidRPr="00275A1D" w:rsidRDefault="0072085D" w:rsidP="00290471">
            <w:pPr>
              <w:pStyle w:val="Heading2"/>
              <w:spacing w:before="0" w:after="0"/>
              <w:outlineLvl w:val="1"/>
            </w:pPr>
            <w:r>
              <w:t>Step</w:t>
            </w:r>
            <w:r w:rsidR="00B2181F">
              <w:t xml:space="preserve"> </w:t>
            </w:r>
            <w:fldSimple w:instr=" SEQ stepList \r 1 \* MERGEFORMAT ">
              <w:r w:rsidR="00D07521">
                <w:rPr>
                  <w:noProof/>
                </w:rPr>
                <w:t>1</w:t>
              </w:r>
            </w:fldSimple>
            <w:r w:rsidR="007E6108">
              <w:t xml:space="preserve">: </w:t>
            </w:r>
            <w:r w:rsidR="00275A1D">
              <w:t>T</w:t>
            </w:r>
            <w:r w:rsidR="00275A1D" w:rsidRPr="00EB7988">
              <w:t xml:space="preserve">ry </w:t>
            </w:r>
            <w:r w:rsidR="00275A1D" w:rsidRPr="003625E5">
              <w:t>another</w:t>
            </w:r>
            <w:r w:rsidR="00275A1D" w:rsidRPr="00EB7988">
              <w:t xml:space="preserve"> Guided Assistant</w:t>
            </w:r>
            <w:r w:rsidR="00C9239E">
              <w:t xml:space="preserve"> </w:t>
            </w:r>
            <w:r w:rsidR="00B36DF1">
              <w:t>i</w:t>
            </w:r>
            <w:r w:rsidR="00C9239E">
              <w:t>nterview</w:t>
            </w:r>
          </w:p>
        </w:tc>
        <w:tc>
          <w:tcPr>
            <w:tcW w:w="7612" w:type="dxa"/>
            <w:tcMar>
              <w:top w:w="432" w:type="dxa"/>
              <w:left w:w="115" w:type="dxa"/>
              <w:right w:w="115" w:type="dxa"/>
            </w:tcMar>
          </w:tcPr>
          <w:p w14:paraId="17536460" w14:textId="6B7A6E00" w:rsidR="000C4E79" w:rsidRPr="000C4E79" w:rsidRDefault="000C4E79" w:rsidP="00C31169">
            <w:pPr>
              <w:pStyle w:val="BodyText"/>
            </w:pPr>
            <w:r w:rsidRPr="00D06B9C">
              <w:rPr>
                <w:b/>
              </w:rPr>
              <w:t>Starting a Custody Case</w:t>
            </w:r>
            <w:r w:rsidRPr="000C4E79">
              <w:br/>
              <w:t>LegalNav.org/guided_assistant/starting-a-custody-case/?location=alaska</w:t>
            </w:r>
          </w:p>
          <w:p w14:paraId="753E681A" w14:textId="25CD84BB" w:rsidR="005B50C4" w:rsidRDefault="00DC28EF" w:rsidP="00434ED3">
            <w:pPr>
              <w:pStyle w:val="BodyText"/>
              <w:keepLines/>
            </w:pPr>
            <w:hyperlink r:id="rId8">
              <w:r w:rsidR="00275A1D" w:rsidRPr="00AE5CAF">
                <w:rPr>
                  <w:b/>
                </w:rPr>
                <w:t>Responding if Your Spouse Starts</w:t>
              </w:r>
              <w:r w:rsidR="00275A1D">
                <w:rPr>
                  <w:b/>
                </w:rPr>
                <w:t xml:space="preserve"> </w:t>
              </w:r>
              <w:r w:rsidR="00275A1D" w:rsidRPr="00AE5CAF">
                <w:rPr>
                  <w:b/>
                </w:rPr>
                <w:t>a Custody Case</w:t>
              </w:r>
            </w:hyperlink>
            <w:r w:rsidR="00275A1D">
              <w:br/>
              <w:t>LegalNav.org/guided_assistant/responding-if-your-spouse-wants-to-or-starts-a-custody-case/?location=</w:t>
            </w:r>
            <w:r w:rsidR="00DD46D5">
              <w:t>a</w:t>
            </w:r>
            <w:r w:rsidR="005B50C4">
              <w:t>laska</w:t>
            </w:r>
          </w:p>
          <w:p w14:paraId="274016D2" w14:textId="5869CCE1" w:rsidR="008C518D" w:rsidRDefault="00DC28EF" w:rsidP="004409C5">
            <w:pPr>
              <w:pStyle w:val="BodyText"/>
              <w:keepLines/>
            </w:pPr>
            <w:hyperlink r:id="rId9">
              <w:r w:rsidR="00275A1D" w:rsidRPr="00AE5CAF">
                <w:rPr>
                  <w:b/>
                </w:rPr>
                <w:t>Enforcing a Custody Order</w:t>
              </w:r>
            </w:hyperlink>
            <w:r w:rsidR="00275A1D">
              <w:br/>
              <w:t>LegalNav.org/guided_assistant/enforcing-a-custody-order/?location=alaska</w:t>
            </w:r>
          </w:p>
        </w:tc>
      </w:tr>
      <w:tr w:rsidR="005B50C4" w14:paraId="60AB967D" w14:textId="77777777" w:rsidTr="00921DA3">
        <w:trPr>
          <w:jc w:val="center"/>
        </w:trPr>
        <w:tc>
          <w:tcPr>
            <w:tcW w:w="2880" w:type="dxa"/>
            <w:tcMar>
              <w:top w:w="360" w:type="dxa"/>
              <w:left w:w="115" w:type="dxa"/>
              <w:right w:w="115" w:type="dxa"/>
            </w:tcMar>
          </w:tcPr>
          <w:p w14:paraId="167CFAFA" w14:textId="1FB0F365" w:rsidR="008C518D" w:rsidRPr="006C65ED" w:rsidRDefault="0072085D" w:rsidP="00B2181F">
            <w:pPr>
              <w:pStyle w:val="Heading2"/>
              <w:outlineLvl w:val="1"/>
            </w:pPr>
            <w:r>
              <w:t xml:space="preserve">Step </w:t>
            </w:r>
            <w:fldSimple w:instr=" SEQ stepList  \* MERGEFORMAT  \* MERGEFORMAT ">
              <w:r w:rsidR="00D07521">
                <w:rPr>
                  <w:noProof/>
                </w:rPr>
                <w:t>2</w:t>
              </w:r>
            </w:fldSimple>
            <w:r w:rsidR="007E6108">
              <w:t xml:space="preserve">: </w:t>
            </w:r>
            <w:r w:rsidR="00E16598">
              <w:t>Loo</w:t>
            </w:r>
            <w:r w:rsidR="00275A1D" w:rsidRPr="00EB7988">
              <w:t>k at the court</w:t>
            </w:r>
            <w:r w:rsidR="00B131FE">
              <w:t>'</w:t>
            </w:r>
            <w:r w:rsidR="00275A1D" w:rsidRPr="00EB7988">
              <w:t xml:space="preserve">s </w:t>
            </w:r>
            <w:r w:rsidR="00490567">
              <w:t>s</w:t>
            </w:r>
            <w:r w:rsidR="00275A1D" w:rsidRPr="00EB7988">
              <w:t>elf-</w:t>
            </w:r>
            <w:r w:rsidR="00490567">
              <w:t>h</w:t>
            </w:r>
            <w:r w:rsidR="00275A1D" w:rsidRPr="00EB7988">
              <w:t>elp web</w:t>
            </w:r>
            <w:r w:rsidR="00275A1D">
              <w:t xml:space="preserve"> </w:t>
            </w:r>
            <w:r w:rsidR="00275A1D" w:rsidRPr="00EB7988">
              <w:t>pages</w:t>
            </w:r>
          </w:p>
        </w:tc>
        <w:commentRangeStart w:id="1"/>
        <w:tc>
          <w:tcPr>
            <w:tcW w:w="7612" w:type="dxa"/>
            <w:tcMar>
              <w:top w:w="432" w:type="dxa"/>
              <w:left w:w="115" w:type="dxa"/>
              <w:right w:w="115" w:type="dxa"/>
            </w:tcMar>
          </w:tcPr>
          <w:p w14:paraId="75DEFD96" w14:textId="62763BE3" w:rsidR="004409C5" w:rsidRPr="00EE6812" w:rsidRDefault="004409C5" w:rsidP="00192264">
            <w:pPr>
              <w:numPr>
                <w:ilvl w:val="0"/>
                <w:numId w:val="7"/>
              </w:numPr>
              <w:shd w:val="clear" w:color="auto" w:fill="FFFFFF"/>
              <w:rPr>
                <w:rStyle w:val="Hyperlink"/>
              </w:rPr>
            </w:pPr>
            <w:r w:rsidRPr="00EE6812">
              <w:rPr>
                <w:rStyle w:val="Hyperlink"/>
              </w:rPr>
              <w:fldChar w:fldCharType="begin"/>
            </w:r>
            <w:r w:rsidRPr="00EE6812">
              <w:rPr>
                <w:rStyle w:val="Hyperlink"/>
              </w:rPr>
              <w:instrText>HYPERLINK "https://www.legalnav.org/topic/custody-when-both-parents-agree/?location=alaska"</w:instrText>
            </w:r>
            <w:r w:rsidRPr="00EE6812">
              <w:rPr>
                <w:rStyle w:val="Hyperlink"/>
              </w:rPr>
              <w:fldChar w:fldCharType="separate"/>
            </w:r>
            <w:r w:rsidRPr="00EE6812">
              <w:rPr>
                <w:rStyle w:val="Hyperlink"/>
              </w:rPr>
              <w:t>Custody When Both Parents Agree</w:t>
            </w:r>
            <w:r w:rsidRPr="00EE6812">
              <w:rPr>
                <w:rStyle w:val="Hyperlink"/>
              </w:rPr>
              <w:fldChar w:fldCharType="end"/>
            </w:r>
            <w:commentRangeEnd w:id="1"/>
            <w:r>
              <w:rPr>
                <w:rStyle w:val="CommentReference"/>
              </w:rPr>
              <w:commentReference w:id="1"/>
            </w:r>
          </w:p>
          <w:commentRangeStart w:id="2"/>
          <w:p w14:paraId="06B3486D" w14:textId="6CE45744" w:rsidR="004409C5" w:rsidRPr="00EE6812" w:rsidRDefault="004409C5" w:rsidP="00192264">
            <w:pPr>
              <w:numPr>
                <w:ilvl w:val="0"/>
                <w:numId w:val="7"/>
              </w:numPr>
              <w:shd w:val="clear" w:color="auto" w:fill="FFFFFF"/>
              <w:rPr>
                <w:rStyle w:val="Hyperlink"/>
              </w:rPr>
            </w:pPr>
            <w:r w:rsidRPr="00EE6812">
              <w:rPr>
                <w:rStyle w:val="Hyperlink"/>
              </w:rPr>
              <w:fldChar w:fldCharType="begin"/>
            </w:r>
            <w:r>
              <w:rPr>
                <w:rStyle w:val="Hyperlink"/>
              </w:rPr>
              <w:instrText>HYPERLINK "https://www.legalnav.org/topic/resources-to-help-you-and-the-other-parent-reach-an-agreement/?location=alaska"</w:instrText>
            </w:r>
            <w:r w:rsidRPr="00EE6812">
              <w:rPr>
                <w:rStyle w:val="Hyperlink"/>
              </w:rPr>
              <w:fldChar w:fldCharType="separate"/>
            </w:r>
            <w:r w:rsidRPr="00EE6812">
              <w:rPr>
                <w:rStyle w:val="Hyperlink"/>
              </w:rPr>
              <w:t>Resources to Help You and the Other Parent Reach an Agreement</w:t>
            </w:r>
            <w:r w:rsidRPr="00EE6812">
              <w:rPr>
                <w:rStyle w:val="Hyperlink"/>
              </w:rPr>
              <w:fldChar w:fldCharType="end"/>
            </w:r>
            <w:r w:rsidRPr="00EE6812">
              <w:rPr>
                <w:rStyle w:val="Hyperlink"/>
              </w:rPr>
              <w:t xml:space="preserve"> </w:t>
            </w:r>
            <w:commentRangeEnd w:id="2"/>
            <w:r>
              <w:rPr>
                <w:rStyle w:val="CommentReference"/>
              </w:rPr>
              <w:commentReference w:id="2"/>
            </w:r>
          </w:p>
          <w:commentRangeStart w:id="3"/>
          <w:p w14:paraId="26EE247D" w14:textId="0EF4C9D0" w:rsidR="004409C5" w:rsidRPr="00EE6812" w:rsidRDefault="004409C5" w:rsidP="00192264">
            <w:pPr>
              <w:numPr>
                <w:ilvl w:val="0"/>
                <w:numId w:val="7"/>
              </w:numPr>
              <w:shd w:val="clear" w:color="auto" w:fill="FFFFFF"/>
              <w:rPr>
                <w:rStyle w:val="Hyperlink"/>
              </w:rPr>
            </w:pPr>
            <w:r w:rsidRPr="00EE6812">
              <w:rPr>
                <w:rStyle w:val="Hyperlink"/>
              </w:rPr>
              <w:fldChar w:fldCharType="begin"/>
            </w:r>
            <w:r w:rsidRPr="00EE6812">
              <w:rPr>
                <w:rStyle w:val="Hyperlink"/>
              </w:rPr>
              <w:instrText xml:space="preserve"> HYPERLINK "https://stage.legalnav.org/topics/a8b7353b-1ac9-45e8-9625-da471605966b" </w:instrText>
            </w:r>
            <w:r w:rsidRPr="00EE6812">
              <w:rPr>
                <w:rStyle w:val="Hyperlink"/>
              </w:rPr>
              <w:fldChar w:fldCharType="separate"/>
            </w:r>
            <w:r w:rsidRPr="00EE6812">
              <w:rPr>
                <w:rStyle w:val="Hyperlink"/>
              </w:rPr>
              <w:t>Asking for an Order in a Custody Case When the Issue Can’t Wait for the Court’s Final Decision (Filing a Motion)</w:t>
            </w:r>
            <w:r w:rsidRPr="00EE6812">
              <w:rPr>
                <w:rStyle w:val="Hyperlink"/>
              </w:rPr>
              <w:fldChar w:fldCharType="end"/>
            </w:r>
            <w:commentRangeEnd w:id="3"/>
            <w:r>
              <w:rPr>
                <w:rStyle w:val="CommentReference"/>
              </w:rPr>
              <w:commentReference w:id="3"/>
            </w:r>
            <w:r w:rsidRPr="00EE6812">
              <w:rPr>
                <w:rStyle w:val="Hyperlink"/>
              </w:rPr>
              <w:t xml:space="preserve"> </w:t>
            </w:r>
          </w:p>
          <w:commentRangeStart w:id="4"/>
          <w:commentRangeStart w:id="5"/>
          <w:commentRangeStart w:id="6"/>
          <w:p w14:paraId="18FA8D4E" w14:textId="5FEED8A6" w:rsidR="004409C5" w:rsidRPr="00EE6812" w:rsidRDefault="004409C5" w:rsidP="00192264">
            <w:pPr>
              <w:numPr>
                <w:ilvl w:val="0"/>
                <w:numId w:val="7"/>
              </w:numPr>
              <w:shd w:val="clear" w:color="auto" w:fill="FFFFFF"/>
              <w:rPr>
                <w:rStyle w:val="Hyperlink"/>
              </w:rPr>
            </w:pPr>
            <w:r w:rsidRPr="00EE6812">
              <w:rPr>
                <w:rStyle w:val="Hyperlink"/>
              </w:rPr>
              <w:fldChar w:fldCharType="begin"/>
            </w:r>
            <w:r>
              <w:rPr>
                <w:rStyle w:val="Hyperlink"/>
              </w:rPr>
              <w:instrText>HYPERLINK "https://www.legalnav.org/topic/creating-a-parenting-plan/?location=alaska"</w:instrText>
            </w:r>
            <w:r w:rsidRPr="00EE6812">
              <w:rPr>
                <w:rStyle w:val="Hyperlink"/>
              </w:rPr>
              <w:fldChar w:fldCharType="separate"/>
            </w:r>
            <w:r w:rsidRPr="00EE6812">
              <w:rPr>
                <w:rStyle w:val="Hyperlink"/>
              </w:rPr>
              <w:t>Creating a Parenting Plan</w:t>
            </w:r>
            <w:r w:rsidRPr="00EE6812">
              <w:rPr>
                <w:rStyle w:val="Hyperlink"/>
              </w:rPr>
              <w:fldChar w:fldCharType="end"/>
            </w:r>
            <w:commentRangeEnd w:id="4"/>
            <w:r>
              <w:rPr>
                <w:rStyle w:val="CommentReference"/>
              </w:rPr>
              <w:commentReference w:id="4"/>
            </w:r>
            <w:commentRangeEnd w:id="5"/>
            <w:r>
              <w:rPr>
                <w:rStyle w:val="CommentReference"/>
              </w:rPr>
              <w:commentReference w:id="5"/>
            </w:r>
            <w:commentRangeEnd w:id="6"/>
            <w:r>
              <w:rPr>
                <w:rStyle w:val="CommentReference"/>
              </w:rPr>
              <w:commentReference w:id="6"/>
            </w:r>
            <w:r w:rsidRPr="00EE6812">
              <w:rPr>
                <w:rStyle w:val="Hyperlink"/>
              </w:rPr>
              <w:t xml:space="preserve"> </w:t>
            </w:r>
          </w:p>
          <w:commentRangeStart w:id="7"/>
          <w:p w14:paraId="5F0B9E29" w14:textId="68FA38F6" w:rsidR="004409C5" w:rsidRPr="00EE6812" w:rsidRDefault="004409C5" w:rsidP="00192264">
            <w:pPr>
              <w:numPr>
                <w:ilvl w:val="0"/>
                <w:numId w:val="7"/>
              </w:numPr>
              <w:shd w:val="clear" w:color="auto" w:fill="FFFFFF"/>
              <w:rPr>
                <w:rStyle w:val="Hyperlink"/>
              </w:rPr>
            </w:pPr>
            <w:r w:rsidRPr="00EE6812">
              <w:rPr>
                <w:rStyle w:val="Hyperlink"/>
              </w:rPr>
              <w:fldChar w:fldCharType="begin"/>
            </w:r>
            <w:r w:rsidRPr="00EE6812">
              <w:rPr>
                <w:rStyle w:val="Hyperlink"/>
              </w:rPr>
              <w:instrText xml:space="preserve"> HYPERLINK "https://stage.legalnav.org/topics/b3d91f08-577d-41e8-b79e-00cbe6a8a3af" </w:instrText>
            </w:r>
            <w:r w:rsidRPr="00EE6812">
              <w:rPr>
                <w:rStyle w:val="Hyperlink"/>
              </w:rPr>
              <w:fldChar w:fldCharType="separate"/>
            </w:r>
            <w:r w:rsidRPr="00004138">
              <w:rPr>
                <w:rStyle w:val="Hyperlink"/>
              </w:rPr>
              <w:t>Preparing for Custody Hearings or Trial</w:t>
            </w:r>
            <w:r w:rsidRPr="00EE6812">
              <w:rPr>
                <w:rStyle w:val="Hyperlink"/>
              </w:rPr>
              <w:fldChar w:fldCharType="end"/>
            </w:r>
            <w:commentRangeEnd w:id="7"/>
            <w:r>
              <w:rPr>
                <w:rStyle w:val="CommentReference"/>
              </w:rPr>
              <w:commentReference w:id="7"/>
            </w:r>
            <w:r w:rsidRPr="00EE6812">
              <w:rPr>
                <w:rStyle w:val="Hyperlink"/>
              </w:rPr>
              <w:t xml:space="preserve"> </w:t>
            </w:r>
          </w:p>
          <w:p w14:paraId="0F277CF8" w14:textId="77777777" w:rsidR="004409C5" w:rsidRDefault="004409C5" w:rsidP="009E5659">
            <w:pPr>
              <w:pStyle w:val="BodyText"/>
              <w:rPr>
                <w:b/>
              </w:rPr>
            </w:pPr>
          </w:p>
          <w:p w14:paraId="53B51506" w14:textId="703A7F03" w:rsidR="009E5659" w:rsidRDefault="009E5659" w:rsidP="009E5659">
            <w:pPr>
              <w:pStyle w:val="BodyText"/>
            </w:pPr>
            <w:r w:rsidRPr="009E5659">
              <w:rPr>
                <w:b/>
              </w:rPr>
              <w:t>Forms and Information about Child Support</w:t>
            </w:r>
            <w:r>
              <w:br/>
              <w:t>courts.alaska.gov/shc/family/support.htm</w:t>
            </w:r>
          </w:p>
          <w:p w14:paraId="64F4569A" w14:textId="43BBDE17" w:rsidR="00275A1D" w:rsidRDefault="00275A1D" w:rsidP="00275A1D">
            <w:pPr>
              <w:pStyle w:val="BodyText"/>
            </w:pPr>
            <w:r>
              <w:rPr>
                <w:b/>
              </w:rPr>
              <w:t>Asking for an Order</w:t>
            </w:r>
            <w:r w:rsidR="009E5659">
              <w:rPr>
                <w:b/>
              </w:rPr>
              <w:t xml:space="preserve"> </w:t>
            </w:r>
            <w:r>
              <w:rPr>
                <w:b/>
              </w:rPr>
              <w:t>/</w:t>
            </w:r>
            <w:r w:rsidR="009E5659">
              <w:rPr>
                <w:b/>
              </w:rPr>
              <w:t xml:space="preserve"> </w:t>
            </w:r>
            <w:r>
              <w:rPr>
                <w:b/>
              </w:rPr>
              <w:t>filing a motion</w:t>
            </w:r>
            <w:r>
              <w:rPr>
                <w:b/>
              </w:rPr>
              <w:br/>
            </w:r>
            <w:r w:rsidR="009E5659" w:rsidRPr="009E5659">
              <w:t>courts.alaska.gov/shc/family/motions.htm</w:t>
            </w:r>
          </w:p>
          <w:p w14:paraId="236E7C84" w14:textId="2574EDAB" w:rsidR="008C518D" w:rsidRDefault="00490567" w:rsidP="00275A1D">
            <w:pPr>
              <w:pStyle w:val="BodyText"/>
            </w:pPr>
            <w:r w:rsidRPr="00490567">
              <w:rPr>
                <w:b/>
              </w:rPr>
              <w:t>Family Law Home</w:t>
            </w:r>
            <w:r>
              <w:rPr>
                <w:b/>
              </w:rPr>
              <w:br/>
            </w:r>
            <w:del w:id="8" w:author="Caroline Robinson" w:date="2023-02-23T07:13:00Z">
              <w:r w:rsidR="004E19CC" w:rsidDel="00121B33">
                <w:fldChar w:fldCharType="begin"/>
              </w:r>
              <w:r w:rsidR="004E19CC" w:rsidDel="00121B33">
                <w:delInstrText xml:space="preserve"> HYPERLINK "https://courts.alaska.gov/shc/family/index.htm" </w:delInstrText>
              </w:r>
              <w:r w:rsidR="004E19CC" w:rsidDel="00121B33">
                <w:fldChar w:fldCharType="separate"/>
              </w:r>
              <w:r w:rsidRPr="00490567" w:rsidDel="00121B33">
                <w:delText>courts.alaska.gov/shc/family/index.htm</w:delText>
              </w:r>
              <w:r w:rsidR="004E19CC" w:rsidDel="00121B33">
                <w:fldChar w:fldCharType="end"/>
              </w:r>
            </w:del>
            <w:ins w:id="9" w:author="Caroline Robinson" w:date="2023-02-23T07:13:00Z">
              <w:r w:rsidR="00121B33" w:rsidRPr="00490567">
                <w:t>courts.alaska.gov/shc/family/index.htm</w:t>
              </w:r>
            </w:ins>
          </w:p>
        </w:tc>
      </w:tr>
      <w:tr w:rsidR="005B50C4" w14:paraId="19E9C982" w14:textId="77777777" w:rsidTr="00921DA3">
        <w:trPr>
          <w:jc w:val="center"/>
        </w:trPr>
        <w:tc>
          <w:tcPr>
            <w:tcW w:w="2880" w:type="dxa"/>
            <w:tcMar>
              <w:top w:w="360" w:type="dxa"/>
              <w:left w:w="115" w:type="dxa"/>
              <w:right w:w="115" w:type="dxa"/>
            </w:tcMar>
          </w:tcPr>
          <w:p w14:paraId="31B91EA4" w14:textId="77777777" w:rsidR="008C518D" w:rsidRPr="006C65ED" w:rsidRDefault="00275A1D" w:rsidP="00275A1D">
            <w:pPr>
              <w:pStyle w:val="BodyText"/>
            </w:pPr>
            <w:r>
              <w:rPr>
                <w:shd w:val="clear" w:color="auto" w:fill="FFFFFF"/>
              </w:rPr>
              <w:lastRenderedPageBreak/>
              <w:t>{%tr endif %}</w:t>
            </w:r>
          </w:p>
        </w:tc>
        <w:tc>
          <w:tcPr>
            <w:tcW w:w="7612" w:type="dxa"/>
            <w:tcMar>
              <w:top w:w="432" w:type="dxa"/>
              <w:left w:w="115" w:type="dxa"/>
              <w:right w:w="115" w:type="dxa"/>
            </w:tcMar>
          </w:tcPr>
          <w:p w14:paraId="25D93C44" w14:textId="77777777" w:rsidR="008C518D" w:rsidRDefault="008C518D" w:rsidP="00963097"/>
        </w:tc>
      </w:tr>
      <w:tr w:rsidR="004409C5" w14:paraId="34F61AC4" w14:textId="77777777" w:rsidTr="00921DA3">
        <w:trPr>
          <w:jc w:val="center"/>
        </w:trPr>
        <w:tc>
          <w:tcPr>
            <w:tcW w:w="2880" w:type="dxa"/>
            <w:tcMar>
              <w:top w:w="360" w:type="dxa"/>
              <w:left w:w="115" w:type="dxa"/>
              <w:right w:w="115" w:type="dxa"/>
            </w:tcMar>
          </w:tcPr>
          <w:p w14:paraId="67A70F83" w14:textId="14784AE5" w:rsidR="004409C5" w:rsidRDefault="004409C5" w:rsidP="00CE5ADB">
            <w:pPr>
              <w:pStyle w:val="BodyText"/>
              <w:rPr>
                <w:shd w:val="clear" w:color="auto" w:fill="FFFFFF"/>
              </w:rPr>
            </w:pPr>
            <w:r w:rsidRPr="008C518D">
              <w:t xml:space="preserve">{%tr </w:t>
            </w:r>
            <w:proofErr w:type="gramStart"/>
            <w:r w:rsidRPr="008C518D">
              <w:t xml:space="preserve">if </w:t>
            </w:r>
            <w:r>
              <w:t xml:space="preserve"> </w:t>
            </w:r>
            <w:proofErr w:type="spellStart"/>
            <w:r w:rsidR="00B4001E">
              <w:t>parents</w:t>
            </w:r>
            <w:proofErr w:type="gramEnd"/>
            <w:r w:rsidR="00B4001E">
              <w:t>_agree</w:t>
            </w:r>
            <w:proofErr w:type="spellEnd"/>
            <w:r w:rsidR="00780385" w:rsidRPr="00780385">
              <w:t xml:space="preserve"> </w:t>
            </w:r>
            <w:r w:rsidRPr="008C518D">
              <w:t>%}</w:t>
            </w:r>
          </w:p>
        </w:tc>
        <w:tc>
          <w:tcPr>
            <w:tcW w:w="7612" w:type="dxa"/>
            <w:tcMar>
              <w:top w:w="432" w:type="dxa"/>
              <w:left w:w="115" w:type="dxa"/>
              <w:right w:w="115" w:type="dxa"/>
            </w:tcMar>
          </w:tcPr>
          <w:p w14:paraId="0F0B061C" w14:textId="77777777" w:rsidR="004409C5" w:rsidRDefault="004409C5" w:rsidP="00CE5ADB"/>
        </w:tc>
      </w:tr>
      <w:tr w:rsidR="004409C5" w14:paraId="5179111B" w14:textId="77777777" w:rsidTr="00921DA3">
        <w:trPr>
          <w:jc w:val="center"/>
        </w:trPr>
        <w:tc>
          <w:tcPr>
            <w:tcW w:w="2880" w:type="dxa"/>
            <w:tcMar>
              <w:top w:w="360" w:type="dxa"/>
              <w:left w:w="115" w:type="dxa"/>
              <w:right w:w="115" w:type="dxa"/>
            </w:tcMar>
          </w:tcPr>
          <w:p w14:paraId="606DACB0" w14:textId="004F55C0" w:rsidR="004409C5" w:rsidRDefault="004409C5" w:rsidP="00CE5ADB">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07521">
              <w:rPr>
                <w:rStyle w:val="NumChar"/>
                <w:noProof/>
              </w:rPr>
              <w:t>3</w:t>
            </w:r>
            <w:r w:rsidRPr="00E11A90">
              <w:rPr>
                <w:rStyle w:val="NumChar"/>
              </w:rPr>
              <w:fldChar w:fldCharType="end"/>
            </w:r>
            <w:r>
              <w:t>:</w:t>
            </w:r>
            <w:r w:rsidR="00780385">
              <w:t xml:space="preserve"> </w:t>
            </w:r>
            <w:r w:rsidR="00780385" w:rsidRPr="00780385">
              <w:t>Find out if you and the other parent agree</w:t>
            </w:r>
          </w:p>
        </w:tc>
        <w:tc>
          <w:tcPr>
            <w:tcW w:w="7612" w:type="dxa"/>
            <w:tcMar>
              <w:top w:w="432" w:type="dxa"/>
              <w:left w:w="115" w:type="dxa"/>
              <w:right w:w="115" w:type="dxa"/>
            </w:tcMar>
          </w:tcPr>
          <w:p w14:paraId="5405E526" w14:textId="77777777" w:rsidR="00780385" w:rsidRPr="00780385" w:rsidRDefault="00780385" w:rsidP="00780385">
            <w:pPr>
              <w:pStyle w:val="BodyText"/>
            </w:pPr>
            <w:r w:rsidRPr="00780385">
              <w:t>If you want to change an order in your custody case, you can ask the other parent and see if you both agree to the change or if you both want to try to reach an agreement one of these ways:</w:t>
            </w:r>
          </w:p>
          <w:p w14:paraId="0134C531" w14:textId="389C1A12" w:rsidR="00780385" w:rsidRPr="00780385" w:rsidRDefault="00780385" w:rsidP="00780385">
            <w:pPr>
              <w:pStyle w:val="ListParagraph"/>
              <w:ind w:left="405"/>
            </w:pPr>
            <w:r w:rsidRPr="00780385">
              <w:t>Talk to the other parent about reaching an agreement</w:t>
            </w:r>
          </w:p>
          <w:p w14:paraId="607D88DE" w14:textId="57A0F10A" w:rsidR="00780385" w:rsidRPr="00780385" w:rsidRDefault="00780385" w:rsidP="00780385">
            <w:pPr>
              <w:pStyle w:val="ListParagraph"/>
              <w:ind w:left="405"/>
            </w:pPr>
            <w:r w:rsidRPr="00780385">
              <w:t>Mediation</w:t>
            </w:r>
          </w:p>
          <w:p w14:paraId="4AF8A2F6" w14:textId="544BF7EE" w:rsidR="00780385" w:rsidRPr="00780385" w:rsidRDefault="00780385" w:rsidP="00780385">
            <w:pPr>
              <w:pStyle w:val="ListParagraph"/>
              <w:ind w:left="405"/>
            </w:pPr>
            <w:r w:rsidRPr="00780385">
              <w:t>Collaborative Law</w:t>
            </w:r>
          </w:p>
          <w:p w14:paraId="3F909567" w14:textId="77777777" w:rsidR="00780385" w:rsidRPr="00780385" w:rsidRDefault="00780385" w:rsidP="00780385">
            <w:pPr>
              <w:pStyle w:val="Heading3"/>
              <w:outlineLvl w:val="2"/>
            </w:pPr>
            <w:r w:rsidRPr="00780385">
              <w:t>Talk to the other parent about settling the case without a trial</w:t>
            </w:r>
          </w:p>
          <w:p w14:paraId="28C068AF" w14:textId="77777777" w:rsidR="00780385" w:rsidRPr="00780385" w:rsidRDefault="00780385" w:rsidP="00780385">
            <w:pPr>
              <w:pStyle w:val="BodyText"/>
            </w:pPr>
            <w:r w:rsidRPr="00780385">
              <w:t xml:space="preserve">Some parents want to work out the issues by agreement without the judge deciding and are able to talk to each other in person, on-line, or with the help of a friend or family member.  </w:t>
            </w:r>
          </w:p>
          <w:p w14:paraId="787CDA5C" w14:textId="77777777" w:rsidR="00780385" w:rsidRPr="00780385" w:rsidRDefault="00780385" w:rsidP="00780385">
            <w:pPr>
              <w:pStyle w:val="Heading3"/>
              <w:outlineLvl w:val="2"/>
            </w:pPr>
            <w:r w:rsidRPr="00780385">
              <w:t>Mediation</w:t>
            </w:r>
          </w:p>
          <w:p w14:paraId="68D204FD" w14:textId="77777777" w:rsidR="00780385" w:rsidRPr="00780385" w:rsidRDefault="00780385" w:rsidP="00780385">
            <w:pPr>
              <w:pStyle w:val="BodyText"/>
            </w:pPr>
            <w:r w:rsidRPr="00780385">
              <w:t>Mediation is an informal, voluntary, and confidential way to resolve disagreements without giving the decision-making power to someone else, like a judge. A neutral person, called the mediator, helps people outside the court process:</w:t>
            </w:r>
          </w:p>
          <w:p w14:paraId="5C164AA1" w14:textId="285769E5" w:rsidR="00780385" w:rsidRPr="00780385" w:rsidRDefault="00780385" w:rsidP="00780385">
            <w:pPr>
              <w:pStyle w:val="ListParagraph"/>
              <w:ind w:left="405"/>
            </w:pPr>
            <w:r w:rsidRPr="00780385">
              <w:t>figure out the important issues in the disagreement</w:t>
            </w:r>
          </w:p>
          <w:p w14:paraId="5E39F1D5" w14:textId="3C86332F" w:rsidR="00780385" w:rsidRPr="00780385" w:rsidRDefault="00780385" w:rsidP="00780385">
            <w:pPr>
              <w:pStyle w:val="ListParagraph"/>
              <w:ind w:left="405"/>
            </w:pPr>
            <w:r w:rsidRPr="00780385">
              <w:t>explain and understand each other's needs</w:t>
            </w:r>
          </w:p>
          <w:p w14:paraId="6FFF4F11" w14:textId="0366665F" w:rsidR="00780385" w:rsidRPr="00780385" w:rsidRDefault="00780385" w:rsidP="00780385">
            <w:pPr>
              <w:pStyle w:val="ListParagraph"/>
              <w:ind w:left="405"/>
            </w:pPr>
            <w:r w:rsidRPr="00780385">
              <w:t>clear up misunderstandings</w:t>
            </w:r>
          </w:p>
          <w:p w14:paraId="30894573" w14:textId="0A720B41" w:rsidR="00780385" w:rsidRPr="00780385" w:rsidRDefault="00780385" w:rsidP="00780385">
            <w:pPr>
              <w:pStyle w:val="ListParagraph"/>
              <w:ind w:left="405"/>
            </w:pPr>
            <w:r w:rsidRPr="00780385">
              <w:t>explore creative solutions</w:t>
            </w:r>
          </w:p>
          <w:p w14:paraId="1D3A1370" w14:textId="54266DB1" w:rsidR="00780385" w:rsidRPr="00780385" w:rsidRDefault="00780385" w:rsidP="00780385">
            <w:pPr>
              <w:pStyle w:val="ListParagraph"/>
              <w:ind w:left="405"/>
            </w:pPr>
            <w:r w:rsidRPr="00780385">
              <w:t>reach acceptable agreements</w:t>
            </w:r>
          </w:p>
          <w:p w14:paraId="6A27A8FD" w14:textId="77777777" w:rsidR="000815D4" w:rsidRDefault="00780385" w:rsidP="00780385">
            <w:pPr>
              <w:pStyle w:val="BodyText"/>
            </w:pPr>
            <w:r w:rsidRPr="00780385">
              <w:t xml:space="preserve">Parents can hire their own private mediator to help resolve any issue in the case.  If there was abuse or domestic violence in your marriage, be sure to hire someone with training and experience working with domestic violence, and tell your mediator if you want to bring a trusted support person with you. </w:t>
            </w:r>
          </w:p>
          <w:p w14:paraId="58086E2D" w14:textId="7E994BE9" w:rsidR="00780385" w:rsidRPr="00780385" w:rsidRDefault="00780385" w:rsidP="00780385">
            <w:pPr>
              <w:pStyle w:val="BodyText"/>
            </w:pPr>
            <w:r w:rsidRPr="00780385">
              <w:t xml:space="preserve"> </w:t>
            </w:r>
            <w:hyperlink r:id="rId13" w:history="1">
              <w:r w:rsidRPr="000815D4">
                <w:rPr>
                  <w:rStyle w:val="Hyperlink"/>
                </w:rPr>
                <w:t>Read about mediation</w:t>
              </w:r>
            </w:hyperlink>
            <w:r w:rsidRPr="00780385">
              <w:t>.</w:t>
            </w:r>
          </w:p>
          <w:p w14:paraId="5677A0EB" w14:textId="77777777" w:rsidR="00780385" w:rsidRPr="00780385" w:rsidRDefault="00780385" w:rsidP="00780385">
            <w:pPr>
              <w:pStyle w:val="Heading3"/>
              <w:outlineLvl w:val="2"/>
            </w:pPr>
            <w:r w:rsidRPr="00780385">
              <w:t>Collaborative Law</w:t>
            </w:r>
          </w:p>
          <w:p w14:paraId="466538C7" w14:textId="5A022D72" w:rsidR="00780385" w:rsidRPr="00780385" w:rsidRDefault="00780385" w:rsidP="00780385">
            <w:pPr>
              <w:pStyle w:val="BodyText"/>
            </w:pPr>
            <w:r w:rsidRPr="00780385">
              <w:t xml:space="preserve">The </w:t>
            </w:r>
            <w:hyperlink r:id="rId14" w:history="1">
              <w:r w:rsidRPr="00735615">
                <w:rPr>
                  <w:rStyle w:val="Hyperlink"/>
                </w:rPr>
                <w:t>Alaska Association of Collaborative Professionals</w:t>
              </w:r>
            </w:hyperlink>
            <w:r w:rsidRPr="00780385">
              <w:t xml:space="preserve"> helps people resolve parenting issues outside of the court process without a judge </w:t>
            </w:r>
            <w:r w:rsidRPr="00780385">
              <w:lastRenderedPageBreak/>
              <w:t>making decisions.  Learn more about the group.</w:t>
            </w:r>
          </w:p>
          <w:p w14:paraId="3440093A" w14:textId="77777777" w:rsidR="00780385" w:rsidRPr="00780385" w:rsidRDefault="00780385" w:rsidP="00780385">
            <w:pPr>
              <w:pStyle w:val="BodyText"/>
            </w:pPr>
            <w:r w:rsidRPr="00780385">
              <w:t xml:space="preserve">If you both agree, you can change things on your own.  </w:t>
            </w:r>
          </w:p>
          <w:p w14:paraId="17AED53B" w14:textId="77777777" w:rsidR="00780385" w:rsidRPr="00780385" w:rsidRDefault="00780385" w:rsidP="00780385">
            <w:pPr>
              <w:pStyle w:val="BodyText"/>
            </w:pPr>
            <w:r w:rsidRPr="00780385">
              <w:t>Whether or not you must tell the court depends on the type of change you make.</w:t>
            </w:r>
          </w:p>
          <w:p w14:paraId="29370623" w14:textId="614AF82A" w:rsidR="00780385" w:rsidRPr="00780385" w:rsidRDefault="00780385" w:rsidP="00780385">
            <w:pPr>
              <w:pStyle w:val="ListParagraph"/>
              <w:ind w:left="405"/>
            </w:pPr>
            <w:r w:rsidRPr="00780385">
              <w:t>If you make a minor change, such as changing a pick-up time by an hour, or a change to the holiday schedule, you do not have to tell the court.</w:t>
            </w:r>
          </w:p>
          <w:p w14:paraId="3EF32E0D" w14:textId="141F4D6F" w:rsidR="00780385" w:rsidRPr="00780385" w:rsidRDefault="00780385" w:rsidP="00780385">
            <w:pPr>
              <w:pStyle w:val="ListParagraph"/>
              <w:ind w:left="405"/>
            </w:pPr>
            <w:r w:rsidRPr="00780385">
              <w:t>If you make a change about something big, like changing the parenting schedule from weekends with one parent to week on / week off, tell the court in writing.</w:t>
            </w:r>
          </w:p>
          <w:p w14:paraId="123A918D" w14:textId="0FEA5D90" w:rsidR="00780385" w:rsidRPr="00780385" w:rsidRDefault="00780385" w:rsidP="00780385">
            <w:pPr>
              <w:pStyle w:val="ListParagraph"/>
              <w:ind w:left="405"/>
            </w:pPr>
            <w:r w:rsidRPr="00780385">
              <w:t>If you want to be sure you are both bound by the new agreement, tell the court in writing so the judge can make the agreement part of the court order in your case.</w:t>
            </w:r>
          </w:p>
          <w:p w14:paraId="46EA401E" w14:textId="77777777" w:rsidR="004409C5" w:rsidRDefault="00780385" w:rsidP="00780385">
            <w:pPr>
              <w:pStyle w:val="ListParagraph"/>
              <w:ind w:left="405"/>
            </w:pPr>
            <w:r w:rsidRPr="00780385">
              <w:t>If you want to change child support because either the parenting schedule or a parent’s income changes, you should always tell the court in writing so the judge can decide whether the child support amount should change.  The parent who owes money under the child support order you want to change will continue to owe that amount until the judge signs a new order.</w:t>
            </w:r>
          </w:p>
          <w:p w14:paraId="09FD57D3" w14:textId="77777777" w:rsidR="00735615" w:rsidRDefault="00735615" w:rsidP="00735615">
            <w:pPr>
              <w:pStyle w:val="Heading3"/>
              <w:outlineLvl w:val="2"/>
            </w:pPr>
            <w:r>
              <w:t>Links in this step</w:t>
            </w:r>
          </w:p>
          <w:p w14:paraId="6B4D8861" w14:textId="453131AD" w:rsidR="000815D4" w:rsidRPr="000815D4" w:rsidRDefault="000815D4" w:rsidP="000815D4">
            <w:pPr>
              <w:pStyle w:val="BodyText"/>
            </w:pPr>
            <w:r w:rsidRPr="000815D4">
              <w:rPr>
                <w:b/>
              </w:rPr>
              <w:t>Read about mediation</w:t>
            </w:r>
            <w:r w:rsidRPr="000815D4">
              <w:br/>
              <w:t>courts.alaska.gov/mediation/index.htm</w:t>
            </w:r>
          </w:p>
          <w:p w14:paraId="05C98CB4" w14:textId="7E63CEA9" w:rsidR="00735615" w:rsidRDefault="000815D4" w:rsidP="000815D4">
            <w:pPr>
              <w:pStyle w:val="BodyText"/>
            </w:pPr>
            <w:r w:rsidRPr="000815D4">
              <w:rPr>
                <w:b/>
              </w:rPr>
              <w:t>Alaska Association of Collaborative Professionals</w:t>
            </w:r>
            <w:r>
              <w:br/>
            </w:r>
            <w:r w:rsidR="00735615">
              <w:t>alaskacollaborative.org/</w:t>
            </w:r>
          </w:p>
          <w:p w14:paraId="6A86D3D2" w14:textId="50E55BBE" w:rsidR="00735615" w:rsidRPr="00735615" w:rsidRDefault="00735615" w:rsidP="00735615">
            <w:pPr>
              <w:pStyle w:val="Body"/>
            </w:pPr>
          </w:p>
        </w:tc>
      </w:tr>
      <w:tr w:rsidR="007A7855" w14:paraId="2B6E8C2C" w14:textId="77777777" w:rsidTr="00921DA3">
        <w:trPr>
          <w:jc w:val="center"/>
        </w:trPr>
        <w:tc>
          <w:tcPr>
            <w:tcW w:w="2880" w:type="dxa"/>
            <w:tcMar>
              <w:top w:w="360" w:type="dxa"/>
              <w:left w:w="115" w:type="dxa"/>
              <w:right w:w="115" w:type="dxa"/>
            </w:tcMar>
          </w:tcPr>
          <w:p w14:paraId="434DD731" w14:textId="353FA0B4" w:rsidR="007A7855" w:rsidRDefault="007A7855"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07521">
              <w:rPr>
                <w:rStyle w:val="NumChar"/>
                <w:noProof/>
              </w:rPr>
              <w:t>4</w:t>
            </w:r>
            <w:r w:rsidRPr="00E11A90">
              <w:rPr>
                <w:rStyle w:val="NumChar"/>
              </w:rPr>
              <w:fldChar w:fldCharType="end"/>
            </w:r>
            <w:r>
              <w:t>:</w:t>
            </w:r>
            <w:r w:rsidR="00A7387A">
              <w:t xml:space="preserve"> </w:t>
            </w:r>
            <w:r w:rsidR="00A7387A" w:rsidRPr="00A7387A">
              <w:t>Tell the court about your agreement</w:t>
            </w:r>
          </w:p>
        </w:tc>
        <w:tc>
          <w:tcPr>
            <w:tcW w:w="7612" w:type="dxa"/>
            <w:tcMar>
              <w:top w:w="432" w:type="dxa"/>
              <w:left w:w="115" w:type="dxa"/>
              <w:right w:w="115" w:type="dxa"/>
            </w:tcMar>
          </w:tcPr>
          <w:p w14:paraId="2C3061B2" w14:textId="77777777" w:rsidR="00A7387A" w:rsidRDefault="00A7387A" w:rsidP="00A7387A">
            <w:pPr>
              <w:pStyle w:val="BodyText"/>
            </w:pPr>
            <w:r>
              <w:t>If you reach an agreement, fill out these forms:</w:t>
            </w:r>
          </w:p>
          <w:p w14:paraId="5720A7DA" w14:textId="77777777" w:rsidR="00A7387A" w:rsidRDefault="00A7387A" w:rsidP="00A7387A">
            <w:pPr>
              <w:pStyle w:val="Heading3"/>
              <w:outlineLvl w:val="2"/>
            </w:pPr>
            <w:r>
              <w:t>Forms to ask to modify</w:t>
            </w:r>
          </w:p>
          <w:p w14:paraId="1AD44D42" w14:textId="0AC2E6CC" w:rsidR="00A7387A" w:rsidRDefault="00A7387A" w:rsidP="00A7387A">
            <w:pPr>
              <w:pStyle w:val="ListParagraph"/>
              <w:ind w:left="405"/>
            </w:pPr>
            <w:r w:rsidRPr="00A7387A">
              <w:rPr>
                <w:b/>
              </w:rPr>
              <w:t>Joint Motion, SHC-1310</w:t>
            </w:r>
            <w:r>
              <w:t>.  Title it “Joint Motion to Modify.”</w:t>
            </w:r>
            <w:r w:rsidR="00040CCB">
              <w:br/>
              <w:t xml:space="preserve">As a </w:t>
            </w:r>
            <w:hyperlink r:id="rId15" w:history="1">
              <w:r w:rsidR="00040CCB" w:rsidRPr="00A7387A">
                <w:rPr>
                  <w:rStyle w:val="Hyperlink"/>
                </w:rPr>
                <w:t>Word</w:t>
              </w:r>
            </w:hyperlink>
            <w:r w:rsidR="00040CCB">
              <w:t xml:space="preserve"> file</w:t>
            </w:r>
            <w:r w:rsidR="00040CCB">
              <w:br/>
            </w:r>
            <w:r w:rsidR="00040CCB" w:rsidRPr="00040CCB">
              <w:t>courts.alaska.gov/shc/family/docs/shc-1310.doc</w:t>
            </w:r>
            <w:r w:rsidR="00040CCB">
              <w:br/>
              <w:t xml:space="preserve">as a  </w:t>
            </w:r>
            <w:hyperlink r:id="rId16" w:history="1">
              <w:r w:rsidR="00040CCB" w:rsidRPr="00A7387A">
                <w:rPr>
                  <w:rStyle w:val="Hyperlink"/>
                </w:rPr>
                <w:t>PDF</w:t>
              </w:r>
            </w:hyperlink>
            <w:r w:rsidR="00040CCB">
              <w:t xml:space="preserve"> file</w:t>
            </w:r>
            <w:r w:rsidR="00040CCB">
              <w:br/>
            </w:r>
            <w:r w:rsidR="00040CCB" w:rsidRPr="00040CCB">
              <w:t>courts.alaska.gov/shc/family/docs/shc-1310n.pdf</w:t>
            </w:r>
          </w:p>
          <w:p w14:paraId="5DA4A881" w14:textId="5863A25A" w:rsidR="00A7387A" w:rsidRDefault="00A7387A" w:rsidP="000237A9">
            <w:pPr>
              <w:pStyle w:val="ListParagraph"/>
              <w:tabs>
                <w:tab w:val="left" w:pos="3996"/>
              </w:tabs>
              <w:ind w:left="405"/>
            </w:pPr>
            <w:r w:rsidRPr="00A7387A">
              <w:rPr>
                <w:b/>
              </w:rPr>
              <w:t>Joint Motion to Put Settlement on the Record, SHC-1063</w:t>
            </w:r>
            <w:r w:rsidR="00040CCB">
              <w:rPr>
                <w:b/>
              </w:rPr>
              <w:br/>
            </w:r>
            <w:r w:rsidR="00040CCB" w:rsidRPr="00100FD8">
              <w:t>as a</w:t>
            </w:r>
            <w:r>
              <w:t xml:space="preserve"> </w:t>
            </w:r>
            <w:hyperlink r:id="rId17" w:history="1">
              <w:r w:rsidRPr="00A7387A">
                <w:rPr>
                  <w:rStyle w:val="Hyperlink"/>
                </w:rPr>
                <w:t>Word</w:t>
              </w:r>
            </w:hyperlink>
            <w:r w:rsidR="00040CCB">
              <w:t xml:space="preserve"> file</w:t>
            </w:r>
            <w:r w:rsidR="00040CCB">
              <w:br/>
            </w:r>
            <w:r w:rsidR="00040CCB" w:rsidRPr="00040CCB">
              <w:t>courts.alaska.gov/shc/family/docs/shc-1063.doc</w:t>
            </w:r>
            <w:r w:rsidR="00040CCB">
              <w:br/>
              <w:t>as a</w:t>
            </w:r>
            <w:r>
              <w:t xml:space="preserve"> </w:t>
            </w:r>
            <w:hyperlink r:id="rId18" w:history="1">
              <w:r w:rsidRPr="00A7387A">
                <w:rPr>
                  <w:rStyle w:val="Hyperlink"/>
                </w:rPr>
                <w:t>PDF</w:t>
              </w:r>
            </w:hyperlink>
            <w:r w:rsidR="00040CCB">
              <w:br/>
            </w:r>
            <w:r w:rsidR="00040CCB" w:rsidRPr="00040CCB">
              <w:lastRenderedPageBreak/>
              <w:t>courts.alaska.gov/shc/family/docs/shc-1063n.pdf</w:t>
            </w:r>
          </w:p>
          <w:p w14:paraId="10E13A4D" w14:textId="77777777" w:rsidR="00A7387A" w:rsidRDefault="00A7387A" w:rsidP="00A7387A">
            <w:pPr>
              <w:pStyle w:val="Heading3"/>
              <w:outlineLvl w:val="2"/>
            </w:pPr>
            <w:r>
              <w:t>If you are changing the Parenting Plan</w:t>
            </w:r>
          </w:p>
          <w:p w14:paraId="2B8662DB" w14:textId="77777777" w:rsidR="00A7387A" w:rsidRDefault="00A7387A" w:rsidP="00A7387A">
            <w:pPr>
              <w:pStyle w:val="BodyText"/>
            </w:pPr>
            <w:r>
              <w:t xml:space="preserve">Choose 1 parenting plan order. Do </w:t>
            </w:r>
            <w:r w:rsidRPr="00A7387A">
              <w:rPr>
                <w:b/>
              </w:rPr>
              <w:t>not</w:t>
            </w:r>
            <w:r>
              <w:t xml:space="preserve"> sign the Order section:</w:t>
            </w:r>
          </w:p>
          <w:p w14:paraId="5D8B3EF4" w14:textId="2F6D47E4" w:rsidR="00A7387A" w:rsidRPr="00040CCB" w:rsidRDefault="00A7387A" w:rsidP="00040CCB">
            <w:pPr>
              <w:pStyle w:val="ListParagraph"/>
              <w:ind w:left="405"/>
            </w:pPr>
            <w:r w:rsidRPr="00A7387A">
              <w:rPr>
                <w:b/>
              </w:rPr>
              <w:t>Parenting Plan Agreement &amp; Order, SHC-1128</w:t>
            </w:r>
            <w:r w:rsidR="00040CCB">
              <w:rPr>
                <w:b/>
              </w:rPr>
              <w:br/>
            </w:r>
            <w:r w:rsidR="00040CCB" w:rsidRPr="00100FD8">
              <w:t>as a</w:t>
            </w:r>
            <w:r w:rsidR="00040CCB">
              <w:rPr>
                <w:b/>
              </w:rPr>
              <w:t xml:space="preserve"> </w:t>
            </w:r>
            <w:r w:rsidRPr="00040CCB">
              <w:t xml:space="preserve"> </w:t>
            </w:r>
            <w:hyperlink r:id="rId19" w:history="1">
              <w:r w:rsidRPr="00040CCB">
                <w:rPr>
                  <w:rStyle w:val="Hyperlink"/>
                </w:rPr>
                <w:t>Word</w:t>
              </w:r>
            </w:hyperlink>
            <w:r w:rsidR="00040CCB">
              <w:t xml:space="preserve"> file</w:t>
            </w:r>
            <w:r w:rsidR="00040CCB">
              <w:br/>
            </w:r>
            <w:r w:rsidR="00040CCB" w:rsidRPr="00040CCB">
              <w:t>courts.alaska.gov/shc/family/docs/shc-1128.docx</w:t>
            </w:r>
            <w:r w:rsidR="00040CCB">
              <w:br/>
              <w:t xml:space="preserve">as a </w:t>
            </w:r>
            <w:r w:rsidRPr="00040CCB">
              <w:t xml:space="preserve"> </w:t>
            </w:r>
            <w:hyperlink r:id="rId20" w:history="1">
              <w:r w:rsidRPr="00040CCB">
                <w:rPr>
                  <w:rStyle w:val="Hyperlink"/>
                </w:rPr>
                <w:t>PDF</w:t>
              </w:r>
            </w:hyperlink>
            <w:r w:rsidR="00040CCB">
              <w:br/>
            </w:r>
            <w:r w:rsidR="00040CCB" w:rsidRPr="00040CCB">
              <w:t>courts.alaska.gov/shc/family/docs/shc-1128n.pdf</w:t>
            </w:r>
          </w:p>
          <w:p w14:paraId="41FAF6D9" w14:textId="57500436" w:rsidR="00A7387A" w:rsidRPr="00A7387A" w:rsidRDefault="00A7387A" w:rsidP="00A7387A">
            <w:pPr>
              <w:pStyle w:val="ListParagraph"/>
              <w:ind w:left="405"/>
            </w:pPr>
            <w:r w:rsidRPr="00A7387A">
              <w:rPr>
                <w:b/>
              </w:rPr>
              <w:t>Agreement &amp; Order for Custody and Visitation, SHC-1126</w:t>
            </w:r>
            <w:r w:rsidR="00040CCB">
              <w:rPr>
                <w:b/>
              </w:rPr>
              <w:br/>
              <w:t xml:space="preserve">as a </w:t>
            </w:r>
            <w:r w:rsidRPr="00A7387A">
              <w:t xml:space="preserve"> </w:t>
            </w:r>
            <w:hyperlink r:id="rId21" w:history="1">
              <w:r w:rsidRPr="00A7387A">
                <w:rPr>
                  <w:rStyle w:val="Hyperlink"/>
                </w:rPr>
                <w:t>Word</w:t>
              </w:r>
            </w:hyperlink>
            <w:r w:rsidR="00040CCB">
              <w:t xml:space="preserve"> file</w:t>
            </w:r>
            <w:r w:rsidR="00040CCB">
              <w:br/>
            </w:r>
            <w:r w:rsidR="00040CCB" w:rsidRPr="00040CCB">
              <w:t>courts.alaska.gov/shc/family/docs/shc-1126.doc</w:t>
            </w:r>
            <w:r w:rsidR="00040CCB">
              <w:br/>
              <w:t xml:space="preserve">as a </w:t>
            </w:r>
            <w:r w:rsidRPr="00A7387A">
              <w:t xml:space="preserve"> </w:t>
            </w:r>
            <w:hyperlink r:id="rId22" w:history="1">
              <w:r w:rsidRPr="00A7387A">
                <w:rPr>
                  <w:rStyle w:val="Hyperlink"/>
                </w:rPr>
                <w:t>PDF</w:t>
              </w:r>
            </w:hyperlink>
            <w:r w:rsidR="00040CCB">
              <w:br/>
            </w:r>
            <w:r w:rsidR="00040CCB" w:rsidRPr="00040CCB">
              <w:t>courts.alaska.gov/shc/family/docs/shc-1126n.pdf</w:t>
            </w:r>
          </w:p>
          <w:p w14:paraId="53DCC55D" w14:textId="77777777" w:rsidR="00A7387A" w:rsidRDefault="00A7387A" w:rsidP="00A7387A">
            <w:pPr>
              <w:pStyle w:val="Heading3"/>
              <w:outlineLvl w:val="2"/>
            </w:pPr>
            <w:r>
              <w:t>If you are changing child support</w:t>
            </w:r>
          </w:p>
          <w:p w14:paraId="578C5527" w14:textId="33BE621F" w:rsidR="00A7387A" w:rsidRDefault="00A7387A" w:rsidP="00A7387A">
            <w:pPr>
              <w:pStyle w:val="ListParagraph"/>
              <w:ind w:left="405"/>
            </w:pPr>
            <w:r w:rsidRPr="00A7387A">
              <w:rPr>
                <w:b/>
              </w:rPr>
              <w:t xml:space="preserve">Order for Modification of Child Support, </w:t>
            </w:r>
            <w:hyperlink r:id="rId23" w:history="1">
              <w:r w:rsidRPr="00040CCB">
                <w:rPr>
                  <w:rStyle w:val="Hyperlink"/>
                  <w:b/>
                </w:rPr>
                <w:t>DR-301</w:t>
              </w:r>
            </w:hyperlink>
            <w:r>
              <w:t xml:space="preserve"> [Fill-In PDF]</w:t>
            </w:r>
            <w:r w:rsidR="00040CCB">
              <w:br/>
            </w:r>
            <w:r w:rsidR="00040CCB" w:rsidRPr="00040CCB">
              <w:t>public.courts.alaska.gov/web/forms/docs/dr-301.pdf</w:t>
            </w:r>
          </w:p>
          <w:p w14:paraId="3DABA73D" w14:textId="29C720F8" w:rsidR="00A7387A" w:rsidRPr="00040CCB" w:rsidRDefault="00A7387A" w:rsidP="00040CCB">
            <w:pPr>
              <w:pStyle w:val="ListParagraph"/>
              <w:ind w:left="405"/>
            </w:pPr>
            <w:r w:rsidRPr="00A7387A">
              <w:rPr>
                <w:b/>
              </w:rPr>
              <w:t xml:space="preserve">Child Support Guidelines Affidavit, </w:t>
            </w:r>
            <w:hyperlink r:id="rId24" w:history="1">
              <w:r w:rsidRPr="00040CCB">
                <w:rPr>
                  <w:rStyle w:val="Hyperlink"/>
                  <w:b/>
                </w:rPr>
                <w:t>DR-305</w:t>
              </w:r>
            </w:hyperlink>
            <w:r>
              <w:t xml:space="preserve"> [Fill-In PDF] (2 copies - each parent fills out their own)</w:t>
            </w:r>
            <w:r w:rsidR="00040CCB">
              <w:br/>
            </w:r>
            <w:r w:rsidR="00040CCB" w:rsidRPr="00040CCB">
              <w:t>public.courts.alaska.gov/web/forms/docs/dr-30</w:t>
            </w:r>
            <w:r w:rsidR="00040CCB">
              <w:t>5</w:t>
            </w:r>
            <w:r w:rsidR="00040CCB" w:rsidRPr="00040CCB">
              <w:t>.pdf</w:t>
            </w:r>
          </w:p>
          <w:p w14:paraId="7D3BA27A" w14:textId="57489E89" w:rsidR="00A7387A" w:rsidRDefault="00A7387A" w:rsidP="00A7387A">
            <w:pPr>
              <w:pStyle w:val="ListParagraph"/>
              <w:ind w:left="405"/>
            </w:pPr>
            <w:r w:rsidRPr="00A7387A">
              <w:rPr>
                <w:b/>
              </w:rPr>
              <w:t xml:space="preserve">Child Custody Jurisdiction Affidavit, </w:t>
            </w:r>
            <w:hyperlink r:id="rId25" w:history="1">
              <w:r w:rsidRPr="00040CCB">
                <w:rPr>
                  <w:rStyle w:val="Hyperlink"/>
                  <w:b/>
                </w:rPr>
                <w:t>DR-150</w:t>
              </w:r>
            </w:hyperlink>
            <w:r>
              <w:t xml:space="preserve"> [Fill-In PDF] (2 copies - each parent fills out their own)</w:t>
            </w:r>
            <w:r w:rsidR="00040CCB" w:rsidRPr="00040CCB">
              <w:t xml:space="preserve"> public.courts.alaska.gov/web/forms/docs/dr-1</w:t>
            </w:r>
            <w:r w:rsidR="00040CCB">
              <w:t>50</w:t>
            </w:r>
            <w:r w:rsidR="00040CCB" w:rsidRPr="00040CCB">
              <w:t>.pdf</w:t>
            </w:r>
          </w:p>
          <w:p w14:paraId="73D521EC" w14:textId="19AD6B8E" w:rsidR="00A7387A" w:rsidRDefault="00A7387A" w:rsidP="00A7387A">
            <w:pPr>
              <w:pStyle w:val="ListParagraph"/>
              <w:ind w:left="405"/>
            </w:pPr>
            <w:r>
              <w:t>Choose 1 form below based on the parenting schedule if it is not a primary custody calculation (where children are with 1 parent for at least 256 overnights/year)</w:t>
            </w:r>
          </w:p>
          <w:p w14:paraId="52834176" w14:textId="17F6E2CF" w:rsidR="00A7387A" w:rsidRDefault="00A7387A" w:rsidP="00A7387A">
            <w:pPr>
              <w:pStyle w:val="ListParagraph"/>
              <w:numPr>
                <w:ilvl w:val="1"/>
                <w:numId w:val="3"/>
              </w:numPr>
              <w:ind w:left="765"/>
            </w:pPr>
            <w:r w:rsidRPr="00A7387A">
              <w:rPr>
                <w:b/>
              </w:rPr>
              <w:t xml:space="preserve">Shared Custody Support Calculation, </w:t>
            </w:r>
            <w:hyperlink r:id="rId26" w:history="1">
              <w:r w:rsidRPr="00040CCB">
                <w:rPr>
                  <w:rStyle w:val="Hyperlink"/>
                  <w:b/>
                </w:rPr>
                <w:t>DR-306</w:t>
              </w:r>
            </w:hyperlink>
            <w:r>
              <w:t xml:space="preserve"> [Fill-In PDF] (if you have a shared custody schedule)</w:t>
            </w:r>
            <w:r w:rsidR="00040CCB" w:rsidRPr="00040CCB">
              <w:t xml:space="preserve"> public.courts.alaska.gov/web/forms/docs/dr-30</w:t>
            </w:r>
            <w:r w:rsidR="00040CCB">
              <w:t>6</w:t>
            </w:r>
            <w:r w:rsidR="00040CCB" w:rsidRPr="00040CCB">
              <w:t>.pdf</w:t>
            </w:r>
          </w:p>
          <w:p w14:paraId="107326E9" w14:textId="7567EE65" w:rsidR="00A7387A" w:rsidRDefault="00A7387A" w:rsidP="00A7387A">
            <w:pPr>
              <w:pStyle w:val="ListParagraph"/>
              <w:numPr>
                <w:ilvl w:val="1"/>
                <w:numId w:val="3"/>
              </w:numPr>
              <w:ind w:left="765"/>
            </w:pPr>
            <w:r w:rsidRPr="00A7387A">
              <w:rPr>
                <w:b/>
              </w:rPr>
              <w:t xml:space="preserve">Divided Custody Support Calculation, </w:t>
            </w:r>
            <w:hyperlink r:id="rId27" w:history="1">
              <w:r w:rsidRPr="00040CCB">
                <w:rPr>
                  <w:rStyle w:val="Hyperlink"/>
                  <w:b/>
                </w:rPr>
                <w:t>DR-307</w:t>
              </w:r>
            </w:hyperlink>
            <w:r>
              <w:t xml:space="preserve"> [Fill-In PDF] (if you have a divided custody schedule)</w:t>
            </w:r>
            <w:r w:rsidR="00040CCB" w:rsidRPr="00040CCB">
              <w:t xml:space="preserve"> public.courts.alaska.gov/web/forms/docs/dr-30</w:t>
            </w:r>
            <w:r w:rsidR="00040CCB">
              <w:t>7</w:t>
            </w:r>
            <w:r w:rsidR="00040CCB" w:rsidRPr="00040CCB">
              <w:t>.pdf</w:t>
            </w:r>
          </w:p>
          <w:p w14:paraId="2CA8605C" w14:textId="2F3198AC" w:rsidR="00A7387A" w:rsidRDefault="00A7387A" w:rsidP="00A7387A">
            <w:pPr>
              <w:pStyle w:val="ListParagraph"/>
              <w:numPr>
                <w:ilvl w:val="1"/>
                <w:numId w:val="3"/>
              </w:numPr>
              <w:ind w:left="765"/>
            </w:pPr>
            <w:r w:rsidRPr="00A7387A">
              <w:rPr>
                <w:b/>
              </w:rPr>
              <w:t xml:space="preserve">Hybrid Custody Child Support Calculation, </w:t>
            </w:r>
            <w:hyperlink r:id="rId28" w:history="1">
              <w:r w:rsidRPr="00040CCB">
                <w:rPr>
                  <w:rStyle w:val="Hyperlink"/>
                  <w:b/>
                </w:rPr>
                <w:t>DR-308</w:t>
              </w:r>
            </w:hyperlink>
            <w:r>
              <w:t xml:space="preserve"> [Fill-In PDF] (if you are asking for a hybrid custody schedule)</w:t>
            </w:r>
            <w:r w:rsidR="00040CCB" w:rsidRPr="00040CCB">
              <w:t xml:space="preserve"> public.courts.alaska.gov/web/forms/docs/dr-30</w:t>
            </w:r>
            <w:r w:rsidR="00040CCB">
              <w:t>8</w:t>
            </w:r>
            <w:r w:rsidR="00040CCB" w:rsidRPr="00040CCB">
              <w:t>.pdf</w:t>
            </w:r>
          </w:p>
          <w:p w14:paraId="1C4558DB" w14:textId="62D66361" w:rsidR="007A7855" w:rsidRDefault="00A7387A" w:rsidP="00A7387A">
            <w:pPr>
              <w:pStyle w:val="BodyText"/>
            </w:pPr>
            <w:r>
              <w:t xml:space="preserve">If you and the other parent agree, it is free to file a </w:t>
            </w:r>
            <w:r w:rsidRPr="00A7387A">
              <w:rPr>
                <w:b/>
              </w:rPr>
              <w:t>Joint Motion to Modify</w:t>
            </w:r>
            <w:r>
              <w:t xml:space="preserve">, but if you do not agree it costs $75 to file a </w:t>
            </w:r>
            <w:r w:rsidRPr="00A7387A">
              <w:rPr>
                <w:b/>
              </w:rPr>
              <w:t>Motion to Modify</w:t>
            </w:r>
            <w:r>
              <w:t>.</w:t>
            </w:r>
          </w:p>
        </w:tc>
      </w:tr>
      <w:tr w:rsidR="004409C5" w14:paraId="71C32221" w14:textId="77777777" w:rsidTr="00921DA3">
        <w:trPr>
          <w:jc w:val="center"/>
        </w:trPr>
        <w:tc>
          <w:tcPr>
            <w:tcW w:w="2880" w:type="dxa"/>
            <w:tcMar>
              <w:top w:w="360" w:type="dxa"/>
              <w:left w:w="115" w:type="dxa"/>
              <w:right w:w="115" w:type="dxa"/>
            </w:tcMar>
          </w:tcPr>
          <w:p w14:paraId="2C920F47" w14:textId="7C2AEBDA" w:rsidR="004409C5" w:rsidRDefault="007A7855"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60E1CB" w14:textId="77777777" w:rsidR="004409C5" w:rsidRDefault="004409C5" w:rsidP="00CE5ADB"/>
        </w:tc>
      </w:tr>
      <w:tr w:rsidR="000815D4" w14:paraId="322E3085" w14:textId="77777777" w:rsidTr="00921DA3">
        <w:trPr>
          <w:jc w:val="center"/>
        </w:trPr>
        <w:tc>
          <w:tcPr>
            <w:tcW w:w="2880" w:type="dxa"/>
            <w:tcMar>
              <w:top w:w="360" w:type="dxa"/>
              <w:left w:w="115" w:type="dxa"/>
              <w:right w:w="115" w:type="dxa"/>
            </w:tcMar>
          </w:tcPr>
          <w:p w14:paraId="67E0094A" w14:textId="03FEB7B4" w:rsidR="000815D4" w:rsidRDefault="000815D4" w:rsidP="00CE5ADB">
            <w:pPr>
              <w:pStyle w:val="BodyText"/>
              <w:rPr>
                <w:shd w:val="clear" w:color="auto" w:fill="FFFFFF"/>
              </w:rPr>
            </w:pPr>
            <w:r w:rsidRPr="008C518D">
              <w:t>{%tr if</w:t>
            </w:r>
            <w:r>
              <w:t xml:space="preserve"> </w:t>
            </w:r>
            <w:r w:rsidR="00C81896">
              <w:t>motion_decision or</w:t>
            </w:r>
            <w:r>
              <w:t xml:space="preserve"> motion_for_reconsideration </w:t>
            </w:r>
            <w:r w:rsidRPr="008C518D">
              <w:t>%}</w:t>
            </w:r>
          </w:p>
        </w:tc>
        <w:tc>
          <w:tcPr>
            <w:tcW w:w="7612" w:type="dxa"/>
            <w:tcMar>
              <w:top w:w="432" w:type="dxa"/>
              <w:left w:w="115" w:type="dxa"/>
              <w:right w:w="115" w:type="dxa"/>
            </w:tcMar>
          </w:tcPr>
          <w:p w14:paraId="18D1581E" w14:textId="77777777" w:rsidR="000815D4" w:rsidRDefault="000815D4" w:rsidP="00CE5ADB"/>
        </w:tc>
      </w:tr>
      <w:tr w:rsidR="004409C5" w:rsidRPr="000815D4" w14:paraId="7F263DC3" w14:textId="77777777" w:rsidTr="00921DA3">
        <w:trPr>
          <w:jc w:val="center"/>
        </w:trPr>
        <w:tc>
          <w:tcPr>
            <w:tcW w:w="2880" w:type="dxa"/>
            <w:tcMar>
              <w:top w:w="360" w:type="dxa"/>
              <w:left w:w="115" w:type="dxa"/>
              <w:right w:w="115" w:type="dxa"/>
            </w:tcMar>
          </w:tcPr>
          <w:p w14:paraId="66012FB7" w14:textId="0F93BE8D" w:rsidR="004409C5" w:rsidRPr="000815D4" w:rsidRDefault="000815D4" w:rsidP="000815D4">
            <w:pPr>
              <w:pStyle w:val="Heading2"/>
              <w:outlineLvl w:val="1"/>
            </w:pPr>
            <w:r>
              <w:t xml:space="preserve">Step </w:t>
            </w:r>
            <w:fldSimple w:instr=" SEQ stepList \* Arabic \* MERGEFORMAT ">
              <w:r w:rsidR="00D07521">
                <w:rPr>
                  <w:noProof/>
                </w:rPr>
                <w:t>5</w:t>
              </w:r>
            </w:fldSimple>
            <w:r>
              <w:t xml:space="preserve">: </w:t>
            </w:r>
            <w:r w:rsidRPr="000815D4">
              <w:t xml:space="preserve">Ask the </w:t>
            </w:r>
            <w:r>
              <w:t>c</w:t>
            </w:r>
            <w:r w:rsidRPr="000815D4">
              <w:t xml:space="preserve">ourt to </w:t>
            </w:r>
            <w:r>
              <w:t>c</w:t>
            </w:r>
            <w:r w:rsidRPr="000815D4">
              <w:t xml:space="preserve">hange a </w:t>
            </w:r>
            <w:r w:rsidR="00E70F3F">
              <w:t>d</w:t>
            </w:r>
            <w:r w:rsidRPr="000815D4">
              <w:t xml:space="preserve">ecision it </w:t>
            </w:r>
            <w:r>
              <w:t>m</w:t>
            </w:r>
            <w:r w:rsidRPr="000815D4">
              <w:t xml:space="preserve">ade in the </w:t>
            </w:r>
            <w:r>
              <w:t>l</w:t>
            </w:r>
            <w:r w:rsidRPr="000815D4">
              <w:t xml:space="preserve">ast 10 </w:t>
            </w:r>
            <w:r>
              <w:t>d</w:t>
            </w:r>
            <w:r w:rsidRPr="000815D4">
              <w:t xml:space="preserve">ays </w:t>
            </w:r>
          </w:p>
        </w:tc>
        <w:tc>
          <w:tcPr>
            <w:tcW w:w="7612" w:type="dxa"/>
            <w:tcMar>
              <w:top w:w="432" w:type="dxa"/>
              <w:left w:w="115" w:type="dxa"/>
              <w:right w:w="115" w:type="dxa"/>
            </w:tcMar>
          </w:tcPr>
          <w:p w14:paraId="18EBEFC8" w14:textId="77777777" w:rsidR="000815D4" w:rsidRDefault="000815D4" w:rsidP="000815D4">
            <w:pPr>
              <w:pStyle w:val="Heading3"/>
              <w:outlineLvl w:val="2"/>
            </w:pPr>
            <w:r>
              <w:t>Background</w:t>
            </w:r>
          </w:p>
          <w:p w14:paraId="2E5A9BC2" w14:textId="77777777" w:rsidR="000815D4" w:rsidRDefault="000815D4" w:rsidP="000815D4">
            <w:pPr>
              <w:pStyle w:val="BodyText"/>
            </w:pPr>
            <w:r>
              <w:t xml:space="preserve">A </w:t>
            </w:r>
            <w:r w:rsidRPr="00BB7D45">
              <w:rPr>
                <w:b/>
              </w:rPr>
              <w:t>Motion for Reconsideration</w:t>
            </w:r>
            <w:r>
              <w:t xml:space="preserve"> asks a judge to change a decision or order made in the last 10 days.  </w:t>
            </w:r>
          </w:p>
          <w:p w14:paraId="65161B9E" w14:textId="77777777" w:rsidR="000815D4" w:rsidRDefault="000815D4" w:rsidP="000815D4">
            <w:pPr>
              <w:pStyle w:val="BodyText"/>
            </w:pPr>
          </w:p>
          <w:p w14:paraId="1C2E7ACE" w14:textId="77777777" w:rsidR="000815D4" w:rsidRDefault="000815D4" w:rsidP="000815D4">
            <w:pPr>
              <w:pStyle w:val="Heading3"/>
              <w:outlineLvl w:val="2"/>
            </w:pPr>
            <w:r>
              <w:t>Timing</w:t>
            </w:r>
          </w:p>
          <w:p w14:paraId="3E29F4B9" w14:textId="2F1401AA" w:rsidR="000815D4" w:rsidRDefault="000815D4" w:rsidP="000815D4">
            <w:pPr>
              <w:pStyle w:val="ListParagraph"/>
              <w:ind w:left="405"/>
            </w:pPr>
            <w:r>
              <w:t xml:space="preserve">File </w:t>
            </w:r>
            <w:r w:rsidR="00F116BA">
              <w:t>a</w:t>
            </w:r>
            <w:r>
              <w:t xml:space="preserve"> </w:t>
            </w:r>
            <w:r w:rsidRPr="00BB7D45">
              <w:rPr>
                <w:b/>
              </w:rPr>
              <w:t>Motion for Reconsideration</w:t>
            </w:r>
            <w:r>
              <w:t xml:space="preserve"> of an order within 10 days of the day the order was distributed to the parents.</w:t>
            </w:r>
          </w:p>
          <w:p w14:paraId="6A9E2669" w14:textId="73A2AF31" w:rsidR="000815D4" w:rsidRDefault="000815D4" w:rsidP="000815D4">
            <w:pPr>
              <w:pStyle w:val="ListParagraph"/>
              <w:ind w:left="405"/>
            </w:pPr>
            <w:r>
              <w:t>You can find this date by looking at the end of the written order or decision to see when the clerk emailed or mailed it to the parents.</w:t>
            </w:r>
          </w:p>
          <w:p w14:paraId="503475BE" w14:textId="4327E981" w:rsidR="000815D4" w:rsidRDefault="000815D4" w:rsidP="000815D4">
            <w:pPr>
              <w:pStyle w:val="ListParagraph"/>
              <w:ind w:left="405"/>
            </w:pPr>
            <w:r>
              <w:t xml:space="preserve">If the 10th day is a Friday, weekend, or holiday, your Motion for Reconsideration is due the next day that is not a Friday, weekend or holiday.  For example, if the 10th day was Thursday, November 23rd, and it was Thanksgiving, your Motion for Reconsideration would not be due until the following Monday.  </w:t>
            </w:r>
          </w:p>
          <w:p w14:paraId="0795CD92" w14:textId="77777777" w:rsidR="000815D4" w:rsidRDefault="000815D4" w:rsidP="000815D4">
            <w:pPr>
              <w:pStyle w:val="Heading3"/>
              <w:outlineLvl w:val="2"/>
            </w:pPr>
            <w:r>
              <w:t xml:space="preserve">Reasons for Reconsideration </w:t>
            </w:r>
          </w:p>
          <w:p w14:paraId="18FC21D3" w14:textId="77777777" w:rsidR="000815D4" w:rsidRDefault="000815D4" w:rsidP="000815D4">
            <w:pPr>
              <w:pStyle w:val="BodyText"/>
            </w:pPr>
            <w:r>
              <w:t xml:space="preserve">A </w:t>
            </w:r>
            <w:r w:rsidRPr="00F116BA">
              <w:rPr>
                <w:b/>
              </w:rPr>
              <w:t>Motion for Reconsideration</w:t>
            </w:r>
            <w:r>
              <w:t xml:space="preserve"> is based on one of the reasons listed in Civil Rule 77(k):</w:t>
            </w:r>
          </w:p>
          <w:p w14:paraId="1BAA4F95" w14:textId="77777777" w:rsidR="000815D4" w:rsidRDefault="000815D4" w:rsidP="000815D4">
            <w:pPr>
              <w:pStyle w:val="BodyText"/>
            </w:pPr>
            <w:r>
              <w:t>1. The court has overlooked, misapplied or failed to consider a statute, decision or principle directly controlling. (This means the court made a mistake in applying the law to the case.)</w:t>
            </w:r>
          </w:p>
          <w:p w14:paraId="6FBBB5E2" w14:textId="063B24E2" w:rsidR="000815D4" w:rsidRDefault="000815D4" w:rsidP="004961C2">
            <w:pPr>
              <w:pStyle w:val="BodyText"/>
            </w:pPr>
            <w:r>
              <w:t>For example, Civil Rule 90.3 states the child support calculations for different parenting arrangements. If there is one child primarily living with one parent, Rule 90.3 states the other parent is supposed to pay 20% of their adjusted annual income to the other parent for the child support. If the judge used 27% of adjusted income instead of 20%, the motion for reconsideration would state that the judge used the wrong percent amount in Civil Rule 90.3.</w:t>
            </w:r>
          </w:p>
          <w:p w14:paraId="0F3D8622" w14:textId="77777777" w:rsidR="000815D4" w:rsidRDefault="000815D4" w:rsidP="000815D4">
            <w:pPr>
              <w:pStyle w:val="BodyText"/>
            </w:pPr>
            <w:r>
              <w:t>2. The court has overlooked or misconceived some material fact or proposition of law. (This means the court got an important fact wrong.)</w:t>
            </w:r>
          </w:p>
          <w:p w14:paraId="464F7089" w14:textId="2602A0A2" w:rsidR="000815D4" w:rsidRDefault="000815D4" w:rsidP="004961C2">
            <w:pPr>
              <w:pStyle w:val="BodyText"/>
            </w:pPr>
            <w:r>
              <w:lastRenderedPageBreak/>
              <w:t xml:space="preserve">For example, the parents both agree and tell the judge that mom makes $25,000 every year.  However, the judge calculates child support using $35,000 for mom’s income.  The mom could file a motion for reconsideration stating that the judge used the wrong income to determine child support.  </w:t>
            </w:r>
          </w:p>
          <w:p w14:paraId="709D1BB9" w14:textId="77777777" w:rsidR="000815D4" w:rsidRDefault="000815D4" w:rsidP="000815D4">
            <w:pPr>
              <w:pStyle w:val="BodyText"/>
            </w:pPr>
            <w:r>
              <w:t>3. The court has overlooked or misconceived a material question in the case. (This means the court misunderstood what you were asking for in your case or in a motion.)</w:t>
            </w:r>
          </w:p>
          <w:p w14:paraId="563D6DE2" w14:textId="4DD938F9" w:rsidR="000815D4" w:rsidRDefault="000815D4" w:rsidP="004961C2">
            <w:pPr>
              <w:pStyle w:val="BodyText"/>
            </w:pPr>
            <w:r>
              <w:t>For example, to modify child support, there must be:</w:t>
            </w:r>
          </w:p>
          <w:p w14:paraId="0DAD63AD" w14:textId="6D35D9B2" w:rsidR="000815D4" w:rsidRDefault="000815D4" w:rsidP="000815D4">
            <w:pPr>
              <w:pStyle w:val="ListParagraph"/>
              <w:numPr>
                <w:ilvl w:val="1"/>
                <w:numId w:val="3"/>
              </w:numPr>
              <w:ind w:left="765"/>
            </w:pPr>
            <w:r>
              <w:t xml:space="preserve">a 15% change in the amount of child support ordered (this means that when you calculate support based on the parents' current income now, it is 15% more or less than the current support order), or </w:t>
            </w:r>
          </w:p>
          <w:p w14:paraId="4FD59EE4" w14:textId="45ED67B7" w:rsidR="000815D4" w:rsidRDefault="000815D4" w:rsidP="000815D4">
            <w:pPr>
              <w:pStyle w:val="ListParagraph"/>
              <w:numPr>
                <w:ilvl w:val="1"/>
                <w:numId w:val="3"/>
              </w:numPr>
              <w:ind w:left="765"/>
            </w:pPr>
            <w:r>
              <w:t>a change in the parenting plan from primary custody to shared custody or vice versa that affects the child support formula.</w:t>
            </w:r>
          </w:p>
          <w:p w14:paraId="3CF56B00" w14:textId="4632FFFD" w:rsidR="000815D4" w:rsidRPr="004961C2" w:rsidRDefault="000815D4" w:rsidP="000815D4">
            <w:pPr>
              <w:pStyle w:val="ListParagraph"/>
              <w:numPr>
                <w:ilvl w:val="1"/>
                <w:numId w:val="3"/>
              </w:numPr>
              <w:ind w:left="765"/>
            </w:pPr>
            <w:r>
              <w:t>Mother filed a motion to modify child support because the son moved from living full-time with Father to Mother.  The judge denied the motion because there was not a 15% change in the child support amount.  Mother can file a motion for reconsideration, stating the court overlooked the question of whether there was a change in the parenting plan.</w:t>
            </w:r>
          </w:p>
          <w:p w14:paraId="2E16ACB4" w14:textId="77777777" w:rsidR="000815D4" w:rsidRDefault="000815D4" w:rsidP="000815D4">
            <w:pPr>
              <w:pStyle w:val="BodyText"/>
            </w:pPr>
            <w:r>
              <w:t>4. The law applied in the ruling was changed by a later court decision or statute. (This means the court applied a rule or law that changed.)</w:t>
            </w:r>
          </w:p>
          <w:p w14:paraId="569076B1" w14:textId="34E56A1C" w:rsidR="004409C5" w:rsidRDefault="000815D4" w:rsidP="004961C2">
            <w:pPr>
              <w:pStyle w:val="BodyText"/>
            </w:pPr>
            <w:r>
              <w:t>For example, on April 15, 2018, Civil Rule 90.3 changed to allow a parent to deduct the cost of their own health insurance from their gross income (up to 10% of the parent’s gross income). If the court calculated child support on April 14 without the health insurance deduction, the parent could file a motion for reconsideration based on the changed Civil Rule 90.3.</w:t>
            </w:r>
          </w:p>
        </w:tc>
      </w:tr>
      <w:tr w:rsidR="00921DA3" w14:paraId="74688EC4" w14:textId="77777777" w:rsidTr="00921DA3">
        <w:trPr>
          <w:jc w:val="center"/>
        </w:trPr>
        <w:tc>
          <w:tcPr>
            <w:tcW w:w="2880" w:type="dxa"/>
            <w:tcMar>
              <w:top w:w="360" w:type="dxa"/>
              <w:left w:w="115" w:type="dxa"/>
              <w:right w:w="115" w:type="dxa"/>
            </w:tcMar>
          </w:tcPr>
          <w:p w14:paraId="13BD29DA" w14:textId="0EC3730E" w:rsidR="00921DA3" w:rsidRDefault="00921DA3" w:rsidP="00CE5ADB">
            <w:pPr>
              <w:pStyle w:val="Heading2"/>
              <w:outlineLvl w:val="1"/>
            </w:pPr>
            <w:r>
              <w:lastRenderedPageBreak/>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07521">
              <w:rPr>
                <w:rStyle w:val="NumChar"/>
                <w:noProof/>
              </w:rPr>
              <w:t>6</w:t>
            </w:r>
            <w:r w:rsidRPr="00E11A90">
              <w:rPr>
                <w:rStyle w:val="NumChar"/>
              </w:rPr>
              <w:fldChar w:fldCharType="end"/>
            </w:r>
            <w:r>
              <w:t>: Fill out your Motion for Reconsideration forms</w:t>
            </w:r>
          </w:p>
        </w:tc>
        <w:tc>
          <w:tcPr>
            <w:tcW w:w="7612" w:type="dxa"/>
            <w:tcMar>
              <w:top w:w="432" w:type="dxa"/>
              <w:left w:w="115" w:type="dxa"/>
              <w:right w:w="115" w:type="dxa"/>
            </w:tcMar>
          </w:tcPr>
          <w:p w14:paraId="2AC7E110" w14:textId="03C4DC6D" w:rsidR="00100FD8" w:rsidRPr="00100FD8" w:rsidRDefault="00100FD8" w:rsidP="00100FD8">
            <w:pPr>
              <w:pStyle w:val="Heading3"/>
              <w:outlineLvl w:val="2"/>
            </w:pPr>
            <w:r w:rsidRPr="00100FD8">
              <w:t>Fill out these forms</w:t>
            </w:r>
          </w:p>
          <w:p w14:paraId="5111D9A9" w14:textId="517A54BE" w:rsidR="00100FD8" w:rsidRPr="00100FD8" w:rsidRDefault="00100FD8" w:rsidP="00100FD8">
            <w:pPr>
              <w:pStyle w:val="BodyText"/>
            </w:pPr>
            <w:r w:rsidRPr="00100FD8">
              <w:rPr>
                <w:b/>
              </w:rPr>
              <w:t>Motion and Affidavit for Reconsideration, SHC-1545</w:t>
            </w:r>
            <w:r w:rsidRPr="00100FD8">
              <w:t>:</w:t>
            </w:r>
            <w:r>
              <w:br/>
              <w:t xml:space="preserve">as a </w:t>
            </w:r>
            <w:hyperlink r:id="rId29" w:history="1">
              <w:r w:rsidRPr="00100FD8">
                <w:rPr>
                  <w:rStyle w:val="Hyperlink"/>
                </w:rPr>
                <w:t>Word file</w:t>
              </w:r>
            </w:hyperlink>
            <w:r>
              <w:br/>
            </w:r>
            <w:r w:rsidRPr="00100FD8">
              <w:t>courts.alaska.gov/shc/family/docs/shc-1545.doc</w:t>
            </w:r>
            <w:r>
              <w:br/>
              <w:t xml:space="preserve">as a </w:t>
            </w:r>
            <w:hyperlink r:id="rId30" w:history="1">
              <w:r w:rsidRPr="00100FD8">
                <w:rPr>
                  <w:rStyle w:val="Hyperlink"/>
                </w:rPr>
                <w:t>PDF</w:t>
              </w:r>
            </w:hyperlink>
            <w:r>
              <w:br/>
            </w:r>
            <w:r w:rsidRPr="00100FD8">
              <w:t xml:space="preserve">courts.alaska.gov/shc/family/docs/shc-1545n.pdf [PDF].  </w:t>
            </w:r>
          </w:p>
          <w:p w14:paraId="34D800BC" w14:textId="12F090FE" w:rsidR="00100FD8" w:rsidRPr="00100FD8" w:rsidRDefault="00100FD8" w:rsidP="00100FD8">
            <w:pPr>
              <w:pStyle w:val="BodyText"/>
            </w:pPr>
            <w:r w:rsidRPr="00100FD8">
              <w:rPr>
                <w:b/>
              </w:rPr>
              <w:t>Proposed Order on Motion: SHC-1320</w:t>
            </w:r>
            <w:r>
              <w:rPr>
                <w:b/>
              </w:rPr>
              <w:br/>
            </w:r>
            <w:r>
              <w:t>D</w:t>
            </w:r>
            <w:r w:rsidRPr="00100FD8">
              <w:t xml:space="preserve">o </w:t>
            </w:r>
            <w:r w:rsidRPr="00100FD8">
              <w:rPr>
                <w:b/>
              </w:rPr>
              <w:t>not</w:t>
            </w:r>
            <w:r w:rsidRPr="00100FD8">
              <w:t xml:space="preserve"> sign the Order section</w:t>
            </w:r>
            <w:r>
              <w:t>.</w:t>
            </w:r>
            <w:r>
              <w:br/>
              <w:t xml:space="preserve">as a </w:t>
            </w:r>
            <w:hyperlink r:id="rId31" w:history="1">
              <w:r w:rsidRPr="00100FD8">
                <w:rPr>
                  <w:rStyle w:val="Hyperlink"/>
                </w:rPr>
                <w:t>Word file</w:t>
              </w:r>
            </w:hyperlink>
            <w:r>
              <w:br/>
            </w:r>
            <w:r w:rsidRPr="00100FD8">
              <w:lastRenderedPageBreak/>
              <w:t>courts.alaska.gov/shc/family/docs/shc-1302.doc</w:t>
            </w:r>
            <w:r>
              <w:br/>
              <w:t xml:space="preserve">as a </w:t>
            </w:r>
            <w:hyperlink r:id="rId32" w:history="1">
              <w:r w:rsidRPr="00100FD8">
                <w:rPr>
                  <w:rStyle w:val="Hyperlink"/>
                </w:rPr>
                <w:t>PDF</w:t>
              </w:r>
            </w:hyperlink>
            <w:r w:rsidRPr="00100FD8">
              <w:t>:</w:t>
            </w:r>
          </w:p>
          <w:p w14:paraId="5DA10C0E" w14:textId="6E504355" w:rsidR="00100FD8" w:rsidRPr="00100FD8" w:rsidRDefault="00100FD8" w:rsidP="00100FD8">
            <w:pPr>
              <w:pStyle w:val="BodyText"/>
            </w:pPr>
            <w:r w:rsidRPr="00100FD8">
              <w:rPr>
                <w:b/>
              </w:rPr>
              <w:t>Notice of Motion, SHC-1630</w:t>
            </w:r>
            <w:r w:rsidRPr="00100FD8">
              <w:t xml:space="preserve"> </w:t>
            </w:r>
            <w:r>
              <w:br/>
              <w:t xml:space="preserve">as a </w:t>
            </w:r>
            <w:hyperlink r:id="rId33" w:history="1">
              <w:r w:rsidRPr="001A4F2C">
                <w:rPr>
                  <w:rStyle w:val="Hyperlink"/>
                </w:rPr>
                <w:t>Word file</w:t>
              </w:r>
            </w:hyperlink>
            <w:r w:rsidR="001A4F2C">
              <w:br/>
            </w:r>
            <w:r w:rsidR="001A4F2C" w:rsidRPr="001A4F2C">
              <w:t>courts.alaska.gov/shc/family/docs/shc-1630.doc</w:t>
            </w:r>
            <w:r>
              <w:br/>
              <w:t xml:space="preserve">as a </w:t>
            </w:r>
            <w:hyperlink r:id="rId34" w:history="1">
              <w:r w:rsidRPr="001A4F2C">
                <w:rPr>
                  <w:rStyle w:val="Hyperlink"/>
                </w:rPr>
                <w:t>PDF</w:t>
              </w:r>
            </w:hyperlink>
            <w:r w:rsidR="001A4F2C">
              <w:br/>
            </w:r>
            <w:r w:rsidR="001A4F2C" w:rsidRPr="001A4F2C">
              <w:t>courts.alaska.gov/shc/family/docs/shc-1630n.pdf</w:t>
            </w:r>
          </w:p>
          <w:p w14:paraId="0658542C" w14:textId="325C98A3" w:rsidR="00100FD8" w:rsidRPr="00100FD8" w:rsidRDefault="00100FD8" w:rsidP="00100FD8">
            <w:pPr>
              <w:pStyle w:val="BodyText"/>
            </w:pPr>
            <w:r w:rsidRPr="00100FD8">
              <w:t xml:space="preserve">Your </w:t>
            </w:r>
            <w:r w:rsidRPr="001A4F2C">
              <w:rPr>
                <w:b/>
              </w:rPr>
              <w:t>Motion for Reconsideration</w:t>
            </w:r>
            <w:r w:rsidRPr="00100FD8">
              <w:t xml:space="preserve"> must be 5 pages or less, including attachments.</w:t>
            </w:r>
          </w:p>
          <w:p w14:paraId="5AFB43E5" w14:textId="25587CCF" w:rsidR="00921DA3" w:rsidRDefault="00100FD8" w:rsidP="00100FD8">
            <w:pPr>
              <w:pStyle w:val="BodyText"/>
            </w:pPr>
            <w:r w:rsidRPr="00100FD8">
              <w:t>Point out the specific part of the decision that you want the court to change.</w:t>
            </w:r>
            <w:r>
              <w:t xml:space="preserve">  </w:t>
            </w:r>
          </w:p>
        </w:tc>
      </w:tr>
      <w:tr w:rsidR="00921DA3" w14:paraId="5E24471F" w14:textId="77777777" w:rsidTr="00921DA3">
        <w:trPr>
          <w:jc w:val="center"/>
        </w:trPr>
        <w:tc>
          <w:tcPr>
            <w:tcW w:w="2880" w:type="dxa"/>
            <w:tcMar>
              <w:top w:w="360" w:type="dxa"/>
              <w:left w:w="115" w:type="dxa"/>
              <w:right w:w="115" w:type="dxa"/>
            </w:tcMar>
          </w:tcPr>
          <w:p w14:paraId="304595B6" w14:textId="7F134839" w:rsidR="00921DA3" w:rsidRDefault="00921DA3"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88D41DA" w14:textId="77777777" w:rsidR="00921DA3" w:rsidRDefault="00921DA3" w:rsidP="00CE5ADB"/>
        </w:tc>
      </w:tr>
      <w:tr w:rsidR="00192264" w14:paraId="65FD4CDD" w14:textId="77777777" w:rsidTr="00CE5ADB">
        <w:trPr>
          <w:jc w:val="center"/>
        </w:trPr>
        <w:tc>
          <w:tcPr>
            <w:tcW w:w="2880" w:type="dxa"/>
            <w:tcMar>
              <w:top w:w="360" w:type="dxa"/>
              <w:left w:w="115" w:type="dxa"/>
              <w:right w:w="115" w:type="dxa"/>
            </w:tcMar>
          </w:tcPr>
          <w:p w14:paraId="0BAA1935" w14:textId="02941A10" w:rsidR="00192264" w:rsidRDefault="00192264" w:rsidP="00CE5ADB">
            <w:pPr>
              <w:pStyle w:val="BodyText"/>
              <w:rPr>
                <w:shd w:val="clear" w:color="auto" w:fill="FFFFFF"/>
              </w:rPr>
            </w:pPr>
            <w:r>
              <w:rPr>
                <w:shd w:val="clear" w:color="auto" w:fill="FFFFFF"/>
              </w:rPr>
              <w:t xml:space="preserve">{%tr if </w:t>
            </w:r>
            <w:r w:rsidR="00C81896">
              <w:rPr>
                <w:shd w:val="clear" w:color="auto" w:fill="FFFFFF"/>
              </w:rPr>
              <w:t>standing_order</w:t>
            </w:r>
            <w:r>
              <w:rPr>
                <w:shd w:val="clear" w:color="auto" w:fill="FFFFFF"/>
              </w:rPr>
              <w:t xml:space="preserve"> %}</w:t>
            </w:r>
          </w:p>
        </w:tc>
        <w:tc>
          <w:tcPr>
            <w:tcW w:w="7612" w:type="dxa"/>
            <w:tcMar>
              <w:top w:w="432" w:type="dxa"/>
              <w:left w:w="115" w:type="dxa"/>
              <w:right w:w="115" w:type="dxa"/>
            </w:tcMar>
          </w:tcPr>
          <w:p w14:paraId="1795B995" w14:textId="77777777" w:rsidR="00192264" w:rsidRDefault="00192264" w:rsidP="00CE5ADB"/>
        </w:tc>
      </w:tr>
      <w:tr w:rsidR="00192264" w14:paraId="2EE97EA1" w14:textId="77777777" w:rsidTr="00CE5ADB">
        <w:trPr>
          <w:jc w:val="center"/>
        </w:trPr>
        <w:tc>
          <w:tcPr>
            <w:tcW w:w="2880" w:type="dxa"/>
            <w:tcMar>
              <w:top w:w="360" w:type="dxa"/>
              <w:left w:w="115" w:type="dxa"/>
              <w:right w:w="115" w:type="dxa"/>
            </w:tcMar>
          </w:tcPr>
          <w:p w14:paraId="417A9BEB" w14:textId="6D32B933" w:rsidR="00192264" w:rsidRDefault="00192264"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7</w:t>
            </w:r>
            <w:r w:rsidRPr="00A50D37">
              <w:rPr>
                <w:shd w:val="clear" w:color="auto" w:fill="FFFFFF"/>
              </w:rPr>
              <w:fldChar w:fldCharType="end"/>
            </w:r>
            <w:r w:rsidRPr="00A50D37">
              <w:rPr>
                <w:shd w:val="clear" w:color="auto" w:fill="FFFFFF"/>
              </w:rPr>
              <w:t>:</w:t>
            </w:r>
            <w:r>
              <w:rPr>
                <w:shd w:val="clear" w:color="auto" w:fill="FFFFFF"/>
              </w:rPr>
              <w:t xml:space="preserve"> </w:t>
            </w:r>
            <w:r w:rsidR="00297A8F">
              <w:rPr>
                <w:shd w:val="clear" w:color="auto" w:fill="FFFFFF"/>
              </w:rPr>
              <w:t>A</w:t>
            </w:r>
            <w:r w:rsidRPr="00192264">
              <w:rPr>
                <w:shd w:val="clear" w:color="auto" w:fill="FFFFFF"/>
              </w:rPr>
              <w:t xml:space="preserve">sk the court to change the </w:t>
            </w:r>
            <w:r>
              <w:rPr>
                <w:shd w:val="clear" w:color="auto" w:fill="FFFFFF"/>
              </w:rPr>
              <w:t>S</w:t>
            </w:r>
            <w:r w:rsidRPr="00192264">
              <w:rPr>
                <w:shd w:val="clear" w:color="auto" w:fill="FFFFFF"/>
              </w:rPr>
              <w:t xml:space="preserve">tanding </w:t>
            </w:r>
            <w:r>
              <w:rPr>
                <w:shd w:val="clear" w:color="auto" w:fill="FFFFFF"/>
              </w:rPr>
              <w:t>O</w:t>
            </w:r>
            <w:r w:rsidRPr="00192264">
              <w:rPr>
                <w:shd w:val="clear" w:color="auto" w:fill="FFFFFF"/>
              </w:rPr>
              <w:t xml:space="preserve">rder or a similar decision </w:t>
            </w:r>
          </w:p>
        </w:tc>
        <w:tc>
          <w:tcPr>
            <w:tcW w:w="7612" w:type="dxa"/>
            <w:tcMar>
              <w:top w:w="432" w:type="dxa"/>
              <w:left w:w="115" w:type="dxa"/>
              <w:right w:w="115" w:type="dxa"/>
            </w:tcMar>
          </w:tcPr>
          <w:p w14:paraId="15F550A5" w14:textId="77777777" w:rsidR="00192264" w:rsidRDefault="00192264" w:rsidP="00192264">
            <w:pPr>
              <w:pStyle w:val="Heading3"/>
              <w:outlineLvl w:val="2"/>
            </w:pPr>
            <w:r>
              <w:t>Background</w:t>
            </w:r>
          </w:p>
          <w:p w14:paraId="7F23795E" w14:textId="6267AF5A" w:rsidR="00192264" w:rsidRDefault="00192264" w:rsidP="00192264">
            <w:pPr>
              <w:pStyle w:val="ListParagraph"/>
              <w:ind w:left="405"/>
            </w:pPr>
            <w:r>
              <w:t xml:space="preserve">When your case was opened, the court issued an order, usually called a </w:t>
            </w:r>
            <w:commentRangeStart w:id="10"/>
            <w:r>
              <w:t xml:space="preserve">Standing Order or a Domestic Relations Procedural Order. </w:t>
            </w:r>
            <w:commentRangeEnd w:id="10"/>
            <w:r w:rsidR="00EC773B">
              <w:rPr>
                <w:rStyle w:val="CommentReference"/>
                <w:rFonts w:ascii="Arial" w:eastAsia="Arial" w:hAnsi="Arial" w:cs="Arial"/>
                <w:color w:val="auto"/>
                <w:spacing w:val="0"/>
              </w:rPr>
              <w:commentReference w:id="10"/>
            </w:r>
            <w:r>
              <w:t xml:space="preserve"> The court expects both parents to follow it. </w:t>
            </w:r>
          </w:p>
          <w:p w14:paraId="0EF40A88" w14:textId="3EBF0256" w:rsidR="00192264" w:rsidRDefault="00192264" w:rsidP="00192264">
            <w:pPr>
              <w:pStyle w:val="ListParagraph"/>
              <w:ind w:left="405"/>
            </w:pPr>
            <w:r>
              <w:t xml:space="preserve">Sometimes a parent wants to do something not allowed under the Standing Order.  For example, the Standing Order says that parents cannot remove the children from Alaska during the case.  A parent may want to take the children to a family reunion in Washington. </w:t>
            </w:r>
          </w:p>
          <w:p w14:paraId="4344AECA" w14:textId="40C973A3" w:rsidR="00192264" w:rsidRDefault="00192264" w:rsidP="00192264">
            <w:pPr>
              <w:pStyle w:val="ListParagraph"/>
              <w:ind w:left="405"/>
            </w:pPr>
            <w:r>
              <w:t>If you want to do something different than what is allowed under this kind of order, you can ask the other parent and try to agree.</w:t>
            </w:r>
          </w:p>
          <w:p w14:paraId="17BC53DA" w14:textId="0E3899C1" w:rsidR="00192264" w:rsidRDefault="00192264" w:rsidP="00192264">
            <w:pPr>
              <w:pStyle w:val="ListParagraph"/>
              <w:ind w:left="405"/>
            </w:pPr>
            <w:r>
              <w:t>If you do not agree, you can ask the court to change one of the orders by filing a document called a "motion".</w:t>
            </w:r>
          </w:p>
        </w:tc>
      </w:tr>
      <w:tr w:rsidR="00192264" w14:paraId="52609499" w14:textId="77777777" w:rsidTr="00CE5ADB">
        <w:trPr>
          <w:jc w:val="center"/>
        </w:trPr>
        <w:tc>
          <w:tcPr>
            <w:tcW w:w="2880" w:type="dxa"/>
            <w:tcMar>
              <w:top w:w="360" w:type="dxa"/>
              <w:left w:w="115" w:type="dxa"/>
              <w:right w:w="115" w:type="dxa"/>
            </w:tcMar>
          </w:tcPr>
          <w:p w14:paraId="4DFA4786" w14:textId="59315F83" w:rsidR="00192264" w:rsidRPr="00A50D37" w:rsidRDefault="00192264"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8</w:t>
            </w:r>
            <w:r w:rsidRPr="00A50D37">
              <w:rPr>
                <w:shd w:val="clear" w:color="auto" w:fill="FFFFFF"/>
              </w:rPr>
              <w:fldChar w:fldCharType="end"/>
            </w:r>
            <w:r w:rsidRPr="00A50D37">
              <w:rPr>
                <w:shd w:val="clear" w:color="auto" w:fill="FFFFFF"/>
              </w:rPr>
              <w:t>:</w:t>
            </w:r>
            <w:r>
              <w:rPr>
                <w:shd w:val="clear" w:color="auto" w:fill="FFFFFF"/>
              </w:rPr>
              <w:t xml:space="preserve"> Fill out your motion forms</w:t>
            </w:r>
          </w:p>
        </w:tc>
        <w:tc>
          <w:tcPr>
            <w:tcW w:w="7612" w:type="dxa"/>
            <w:tcMar>
              <w:top w:w="432" w:type="dxa"/>
              <w:left w:w="115" w:type="dxa"/>
              <w:right w:w="115" w:type="dxa"/>
            </w:tcMar>
          </w:tcPr>
          <w:p w14:paraId="39858EF3" w14:textId="77777777" w:rsidR="00192264" w:rsidRPr="00192264" w:rsidRDefault="00192264" w:rsidP="008F06B7">
            <w:pPr>
              <w:pStyle w:val="BodyText"/>
            </w:pPr>
            <w:r w:rsidRPr="0082138B">
              <w:rPr>
                <w:color w:val="000000" w:themeColor="text1"/>
              </w:rPr>
              <w:t xml:space="preserve">A motion </w:t>
            </w:r>
            <w:r w:rsidRPr="00192264">
              <w:t>is how a parent in a custody case asks the court to order something.</w:t>
            </w:r>
          </w:p>
          <w:p w14:paraId="53C9DFCF" w14:textId="34B2D40C" w:rsidR="00192264" w:rsidRPr="0082138B" w:rsidRDefault="00192264" w:rsidP="00235060">
            <w:pPr>
              <w:pStyle w:val="Heading3"/>
              <w:outlineLvl w:val="2"/>
              <w:rPr>
                <w:color w:val="000000" w:themeColor="text1"/>
              </w:rPr>
            </w:pPr>
            <w:r w:rsidRPr="00192264">
              <w:t>Fill out these</w:t>
            </w:r>
            <w:r w:rsidRPr="0082138B">
              <w:rPr>
                <w:color w:val="000000" w:themeColor="text1"/>
              </w:rPr>
              <w:t xml:space="preserve"> forms</w:t>
            </w:r>
          </w:p>
          <w:p w14:paraId="029BF8BF" w14:textId="286541D8" w:rsidR="00192264" w:rsidRPr="00192264" w:rsidRDefault="00192264" w:rsidP="008F06B7">
            <w:pPr>
              <w:pStyle w:val="BodyText"/>
              <w:rPr>
                <w:b/>
                <w:color w:val="000000"/>
              </w:rPr>
            </w:pPr>
            <w:r w:rsidRPr="00192264">
              <w:rPr>
                <w:b/>
                <w:color w:val="000000"/>
              </w:rPr>
              <w:t>Motion, SHC-1300 </w:t>
            </w:r>
            <w:r w:rsidR="008F06B7">
              <w:rPr>
                <w:b/>
                <w:color w:val="000000"/>
              </w:rPr>
              <w:br/>
            </w:r>
            <w:r w:rsidR="008F06B7" w:rsidRPr="00293BE7">
              <w:rPr>
                <w:color w:val="000000"/>
              </w:rPr>
              <w:t xml:space="preserve">as a </w:t>
            </w:r>
            <w:hyperlink r:id="rId35"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courts.alaska.gov/shc/family/docs/shc-1300.doc</w:t>
            </w:r>
            <w:r w:rsidR="008F06B7">
              <w:rPr>
                <w:color w:val="000000"/>
              </w:rPr>
              <w:br/>
            </w:r>
            <w:r w:rsidR="008F06B7">
              <w:rPr>
                <w:color w:val="000000"/>
              </w:rPr>
              <w:lastRenderedPageBreak/>
              <w:t xml:space="preserve">as a </w:t>
            </w:r>
            <w:r w:rsidRPr="008F06B7">
              <w:rPr>
                <w:color w:val="000000"/>
              </w:rPr>
              <w:t> </w:t>
            </w:r>
            <w:hyperlink r:id="rId36" w:tgtFrame="_blank" w:history="1">
              <w:r w:rsidRPr="008F06B7">
                <w:rPr>
                  <w:rStyle w:val="Hyperlink"/>
                  <w:color w:val="000099"/>
                </w:rPr>
                <w:t>PDF</w:t>
              </w:r>
            </w:hyperlink>
            <w:r w:rsidR="00293BE7" w:rsidRPr="00293BE7">
              <w:rPr>
                <w:color w:val="000000"/>
              </w:rPr>
              <w:br/>
              <w:t>courts.alaska.gov/shc/family/docs/shc-1300n.pdf</w:t>
            </w:r>
          </w:p>
          <w:p w14:paraId="34A2641F" w14:textId="2633C1D1" w:rsidR="00192264" w:rsidRPr="008F06B7" w:rsidRDefault="00192264" w:rsidP="008F06B7">
            <w:pPr>
              <w:pStyle w:val="BodyText"/>
              <w:rPr>
                <w:color w:val="000000"/>
              </w:rPr>
            </w:pPr>
            <w:r w:rsidRPr="00192264">
              <w:rPr>
                <w:b/>
                <w:color w:val="000000"/>
              </w:rPr>
              <w:t>Affidavit &amp; Memorandum, SHC-1301</w:t>
            </w:r>
            <w:r w:rsidR="008F06B7">
              <w:rPr>
                <w:b/>
                <w:color w:val="000000"/>
              </w:rPr>
              <w:br/>
            </w:r>
            <w:r w:rsidR="008F06B7" w:rsidRPr="00293BE7">
              <w:rPr>
                <w:color w:val="000000"/>
              </w:rPr>
              <w:t xml:space="preserve">as a </w:t>
            </w:r>
            <w:r w:rsidRPr="00293BE7">
              <w:rPr>
                <w:color w:val="000000"/>
              </w:rPr>
              <w:t> </w:t>
            </w:r>
            <w:hyperlink r:id="rId37" w:tgtFrame="_blank" w:history="1">
              <w:r w:rsidRPr="008F06B7">
                <w:rPr>
                  <w:rStyle w:val="Hyperlink"/>
                  <w:color w:val="000099"/>
                </w:rPr>
                <w:t>Wor</w:t>
              </w:r>
              <w:r w:rsidR="008F06B7">
                <w:rPr>
                  <w:rStyle w:val="Hyperlink"/>
                  <w:color w:val="000099"/>
                </w:rPr>
                <w:t>d file</w:t>
              </w:r>
            </w:hyperlink>
            <w:r w:rsidR="00293BE7">
              <w:rPr>
                <w:color w:val="000000"/>
              </w:rPr>
              <w:br/>
            </w:r>
            <w:r w:rsidR="00293BE7" w:rsidRPr="00293BE7">
              <w:rPr>
                <w:color w:val="000000"/>
              </w:rPr>
              <w:t>courts.alaska.gov/shc/family/docs/shc-1301.doc</w:t>
            </w:r>
            <w:r w:rsidR="008F06B7">
              <w:rPr>
                <w:color w:val="000000"/>
              </w:rPr>
              <w:br/>
              <w:t>as a</w:t>
            </w:r>
            <w:r w:rsidR="00293BE7">
              <w:rPr>
                <w:color w:val="000000"/>
              </w:rPr>
              <w:t xml:space="preserve"> </w:t>
            </w:r>
            <w:hyperlink r:id="rId38" w:tgtFrame="_blank" w:history="1">
              <w:r w:rsidRPr="008F06B7">
                <w:rPr>
                  <w:rStyle w:val="Hyperlink"/>
                  <w:color w:val="000099"/>
                </w:rPr>
                <w:t>PDF</w:t>
              </w:r>
            </w:hyperlink>
            <w:r w:rsidR="00293BE7">
              <w:rPr>
                <w:color w:val="000000"/>
              </w:rPr>
              <w:br/>
            </w:r>
            <w:r w:rsidR="00293BE7" w:rsidRPr="00293BE7">
              <w:rPr>
                <w:color w:val="000000"/>
              </w:rPr>
              <w:t>courts.alaska.gov/shc/family/docs/shc-1301n.pdf</w:t>
            </w:r>
          </w:p>
          <w:p w14:paraId="1596B9BF" w14:textId="37A3E7D2" w:rsidR="00192264" w:rsidRDefault="00192264" w:rsidP="008F06B7">
            <w:pPr>
              <w:pStyle w:val="BodyText"/>
            </w:pPr>
            <w:r w:rsidRPr="00192264">
              <w:rPr>
                <w:b/>
                <w:color w:val="000000"/>
              </w:rPr>
              <w:t>Order on Motion, SHC-1302</w:t>
            </w:r>
            <w:r w:rsidR="008F06B7">
              <w:rPr>
                <w:b/>
                <w:color w:val="000000"/>
              </w:rPr>
              <w:br/>
            </w:r>
            <w:r w:rsidR="008F06B7" w:rsidRPr="00293BE7">
              <w:rPr>
                <w:color w:val="000000"/>
              </w:rPr>
              <w:t xml:space="preserve">as a </w:t>
            </w:r>
            <w:hyperlink r:id="rId39" w:tgtFrame="_blank" w:history="1">
              <w:r w:rsidRPr="008F06B7">
                <w:rPr>
                  <w:rStyle w:val="Hyperlink"/>
                  <w:color w:val="000099"/>
                </w:rPr>
                <w:t>Wor</w:t>
              </w:r>
              <w:r w:rsidR="008F06B7">
                <w:rPr>
                  <w:rStyle w:val="Hyperlink"/>
                  <w:color w:val="000099"/>
                </w:rPr>
                <w:t>d</w:t>
              </w:r>
              <w:r w:rsidR="00293BE7">
                <w:rPr>
                  <w:rStyle w:val="Hyperlink"/>
                  <w:color w:val="000099"/>
                </w:rPr>
                <w:t xml:space="preserve"> </w:t>
              </w:r>
              <w:r w:rsidR="008F06B7">
                <w:rPr>
                  <w:rStyle w:val="Hyperlink"/>
                  <w:color w:val="000099"/>
                </w:rPr>
                <w:t xml:space="preserve"> file</w:t>
              </w:r>
            </w:hyperlink>
            <w:r w:rsidR="00293BE7">
              <w:rPr>
                <w:color w:val="000000"/>
              </w:rPr>
              <w:br/>
            </w:r>
            <w:r w:rsidR="00293BE7" w:rsidRPr="00293BE7">
              <w:rPr>
                <w:color w:val="000000"/>
              </w:rPr>
              <w:t>courts.alaska.gov/shc/family/docs/shc-1302.doc</w:t>
            </w:r>
            <w:r w:rsidR="008F06B7">
              <w:rPr>
                <w:color w:val="000000"/>
              </w:rPr>
              <w:br/>
              <w:t>as a</w:t>
            </w:r>
            <w:r w:rsidRPr="008F06B7">
              <w:rPr>
                <w:color w:val="000000"/>
              </w:rPr>
              <w:t> </w:t>
            </w:r>
            <w:hyperlink r:id="rId40" w:tgtFrame="_blank" w:history="1">
              <w:r w:rsidRPr="008F06B7">
                <w:rPr>
                  <w:rStyle w:val="Hyperlink"/>
                  <w:color w:val="000099"/>
                </w:rPr>
                <w:t>PDF</w:t>
              </w:r>
            </w:hyperlink>
            <w:r w:rsidR="00293BE7">
              <w:rPr>
                <w:color w:val="000000"/>
              </w:rPr>
              <w:br/>
            </w:r>
            <w:r w:rsidR="00293BE7" w:rsidRPr="00293BE7">
              <w:t>courts.alaska.gov/shc/family/docs/shc-1302n.pdf</w:t>
            </w:r>
          </w:p>
        </w:tc>
      </w:tr>
      <w:tr w:rsidR="00192264" w14:paraId="37E9C4E6" w14:textId="77777777" w:rsidTr="00CE5ADB">
        <w:trPr>
          <w:jc w:val="center"/>
        </w:trPr>
        <w:tc>
          <w:tcPr>
            <w:tcW w:w="2880" w:type="dxa"/>
            <w:tcMar>
              <w:top w:w="360" w:type="dxa"/>
              <w:left w:w="115" w:type="dxa"/>
              <w:right w:w="115" w:type="dxa"/>
            </w:tcMar>
          </w:tcPr>
          <w:p w14:paraId="4EABB550" w14:textId="77777777" w:rsidR="00192264" w:rsidRDefault="00192264"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C579B33" w14:textId="77777777" w:rsidR="00192264" w:rsidRDefault="00192264" w:rsidP="008F06B7">
            <w:pPr>
              <w:pStyle w:val="BodyText"/>
            </w:pPr>
          </w:p>
        </w:tc>
      </w:tr>
      <w:tr w:rsidR="00747A61" w14:paraId="6C77BC93" w14:textId="77777777" w:rsidTr="00975104">
        <w:trPr>
          <w:jc w:val="center"/>
        </w:trPr>
        <w:tc>
          <w:tcPr>
            <w:tcW w:w="2880" w:type="dxa"/>
            <w:tcMar>
              <w:top w:w="360" w:type="dxa"/>
              <w:left w:w="115" w:type="dxa"/>
              <w:right w:w="115" w:type="dxa"/>
            </w:tcMar>
          </w:tcPr>
          <w:p w14:paraId="591D279B" w14:textId="72A91E4B" w:rsidR="00747A61" w:rsidRDefault="00747A61" w:rsidP="00975104">
            <w:pPr>
              <w:pStyle w:val="BodyText"/>
              <w:rPr>
                <w:shd w:val="clear" w:color="auto" w:fill="FFFFFF"/>
              </w:rPr>
            </w:pPr>
            <w:r>
              <w:rPr>
                <w:shd w:val="clear" w:color="auto" w:fill="FFFFFF"/>
              </w:rPr>
              <w:t xml:space="preserve">{%tr if </w:t>
            </w:r>
            <w:r w:rsidR="00C81896">
              <w:rPr>
                <w:shd w:val="clear" w:color="auto" w:fill="FFFFFF"/>
              </w:rPr>
              <w:t>appeal</w:t>
            </w:r>
            <w:r>
              <w:rPr>
                <w:shd w:val="clear" w:color="auto" w:fill="FFFFFF"/>
              </w:rPr>
              <w:t xml:space="preserve"> %}</w:t>
            </w:r>
          </w:p>
        </w:tc>
        <w:tc>
          <w:tcPr>
            <w:tcW w:w="7612" w:type="dxa"/>
            <w:tcMar>
              <w:top w:w="432" w:type="dxa"/>
              <w:left w:w="115" w:type="dxa"/>
              <w:right w:w="115" w:type="dxa"/>
            </w:tcMar>
          </w:tcPr>
          <w:p w14:paraId="4E85576C" w14:textId="77777777" w:rsidR="00747A61" w:rsidRDefault="00747A61" w:rsidP="00975104"/>
        </w:tc>
      </w:tr>
      <w:tr w:rsidR="00747A61" w14:paraId="42D89A26" w14:textId="77777777" w:rsidTr="00975104">
        <w:trPr>
          <w:jc w:val="center"/>
        </w:trPr>
        <w:tc>
          <w:tcPr>
            <w:tcW w:w="2880" w:type="dxa"/>
            <w:tcMar>
              <w:top w:w="360" w:type="dxa"/>
              <w:left w:w="115" w:type="dxa"/>
              <w:right w:w="115" w:type="dxa"/>
            </w:tcMar>
          </w:tcPr>
          <w:p w14:paraId="488A3449" w14:textId="5C79636B" w:rsidR="00747A61" w:rsidRDefault="00747A61" w:rsidP="00975104">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9</w:t>
            </w:r>
            <w:r w:rsidRPr="00A50D37">
              <w:rPr>
                <w:shd w:val="clear" w:color="auto" w:fill="FFFFFF"/>
              </w:rPr>
              <w:fldChar w:fldCharType="end"/>
            </w:r>
            <w:r w:rsidRPr="00A50D37">
              <w:rPr>
                <w:shd w:val="clear" w:color="auto" w:fill="FFFFFF"/>
              </w:rPr>
              <w:t>:</w:t>
            </w:r>
            <w:r>
              <w:t xml:space="preserve"> </w:t>
            </w:r>
            <w:r w:rsidRPr="00747A61">
              <w:rPr>
                <w:shd w:val="clear" w:color="auto" w:fill="FFFFFF"/>
              </w:rPr>
              <w:t xml:space="preserve">Appeal the Trial Court’s </w:t>
            </w:r>
            <w:r>
              <w:rPr>
                <w:shd w:val="clear" w:color="auto" w:fill="FFFFFF"/>
              </w:rPr>
              <w:t>d</w:t>
            </w:r>
            <w:r w:rsidRPr="00747A61">
              <w:rPr>
                <w:shd w:val="clear" w:color="auto" w:fill="FFFFFF"/>
              </w:rPr>
              <w:t>ecision with the Alaska Supreme Court</w:t>
            </w:r>
          </w:p>
        </w:tc>
        <w:tc>
          <w:tcPr>
            <w:tcW w:w="7612" w:type="dxa"/>
            <w:tcMar>
              <w:top w:w="432" w:type="dxa"/>
              <w:left w:w="115" w:type="dxa"/>
              <w:right w:w="115" w:type="dxa"/>
            </w:tcMar>
          </w:tcPr>
          <w:p w14:paraId="71119CA9" w14:textId="77777777" w:rsidR="00747A61" w:rsidRPr="007A6374" w:rsidRDefault="00747A61" w:rsidP="00747A61">
            <w:pPr>
              <w:pStyle w:val="Heading3"/>
              <w:outlineLvl w:val="2"/>
            </w:pPr>
            <w:r w:rsidRPr="007A6374">
              <w:t>Background</w:t>
            </w:r>
          </w:p>
          <w:p w14:paraId="4BB3F974" w14:textId="77777777" w:rsidR="00747A61" w:rsidRDefault="00747A61" w:rsidP="00747A61">
            <w:pPr>
              <w:pStyle w:val="BodyText"/>
            </w:pPr>
            <w:r>
              <w:t xml:space="preserve">An appeal is when the Alaska Supreme Court reviews the trial judge’s decision in your custody case.  </w:t>
            </w:r>
            <w:r>
              <w:rPr>
                <w:color w:val="000000"/>
                <w:shd w:val="clear" w:color="auto" w:fill="FFFFFF"/>
              </w:rPr>
              <w:t xml:space="preserve">The process is complicated, expensive, and can take over two years.  </w:t>
            </w:r>
            <w:r>
              <w:t>It is not a new trial or a chance to give a judge new evidence or information.  In an appeal you argue that the custody trial judge made a legal mistake.  The only information the Supreme Court looks at is:</w:t>
            </w:r>
          </w:p>
          <w:p w14:paraId="5275ACEF" w14:textId="77777777" w:rsidR="00747A61" w:rsidRPr="007A6374" w:rsidRDefault="00747A61" w:rsidP="00747A61">
            <w:pPr>
              <w:pStyle w:val="BodyText"/>
            </w:pPr>
            <w:r w:rsidRPr="007A6374">
              <w:t>the audio recording of the hearing or trial in the lower court;</w:t>
            </w:r>
          </w:p>
          <w:p w14:paraId="077825D8" w14:textId="77777777" w:rsidR="00747A61" w:rsidRPr="007A6374" w:rsidRDefault="00747A61" w:rsidP="00747A61">
            <w:pPr>
              <w:pStyle w:val="BodyText"/>
            </w:pPr>
            <w:r w:rsidRPr="007A6374">
              <w:t>any items offered as evidence at the hearing or trial in the lower court;</w:t>
            </w:r>
          </w:p>
          <w:p w14:paraId="27507ADB" w14:textId="77777777" w:rsidR="00747A61" w:rsidRPr="007A6374" w:rsidRDefault="00747A61" w:rsidP="00747A61">
            <w:pPr>
              <w:pStyle w:val="BodyText"/>
            </w:pPr>
            <w:r w:rsidRPr="007A6374">
              <w:t>the documents in the lower court or agency record; and</w:t>
            </w:r>
          </w:p>
          <w:p w14:paraId="5585DD8D" w14:textId="77777777" w:rsidR="00747A61" w:rsidRPr="007A6374" w:rsidRDefault="00747A61" w:rsidP="00747A61">
            <w:pPr>
              <w:pStyle w:val="BodyText"/>
            </w:pPr>
            <w:r w:rsidRPr="007A6374">
              <w:t>appeal briefs filed in the appeal to the Supreme Court.</w:t>
            </w:r>
            <w:r>
              <w:t xml:space="preserve"> </w:t>
            </w:r>
          </w:p>
          <w:p w14:paraId="6251046D" w14:textId="77777777" w:rsidR="00747A61" w:rsidRPr="00485017" w:rsidRDefault="00747A61" w:rsidP="00747A61">
            <w:pPr>
              <w:pStyle w:val="Heading3"/>
              <w:outlineLvl w:val="2"/>
            </w:pPr>
            <w:r w:rsidRPr="00485017">
              <w:t>Cost</w:t>
            </w:r>
          </w:p>
          <w:p w14:paraId="5923B86A" w14:textId="49429300" w:rsidR="00747A61" w:rsidRPr="00485017" w:rsidRDefault="00747A61" w:rsidP="00747A61">
            <w:pPr>
              <w:pStyle w:val="BodyText"/>
              <w:rPr>
                <w:color w:val="000000"/>
                <w:shd w:val="clear" w:color="auto" w:fill="FFFFFF"/>
              </w:rPr>
            </w:pPr>
            <w:r w:rsidRPr="00485017">
              <w:t xml:space="preserve">To start an appeal, you must pay a $250 filing fee, a $750 bond or deposit for costs, as well as other costs such as preparing the transcript.  </w:t>
            </w:r>
            <w:r w:rsidRPr="00485017">
              <w:rPr>
                <w:color w:val="000000"/>
                <w:shd w:val="clear" w:color="auto" w:fill="FFFFFF"/>
              </w:rPr>
              <w:t xml:space="preserve">Read more about </w:t>
            </w:r>
            <w:commentRangeStart w:id="11"/>
            <w:r w:rsidRPr="00485017">
              <w:rPr>
                <w:color w:val="auto"/>
              </w:rPr>
              <w:fldChar w:fldCharType="begin"/>
            </w:r>
            <w:r w:rsidRPr="00485017">
              <w:instrText xml:space="preserve"> HYPERLINK "https://courts.alaska.gov/shc/appeals/payforappeal.htm" </w:instrText>
            </w:r>
            <w:r w:rsidRPr="00485017">
              <w:rPr>
                <w:color w:val="auto"/>
              </w:rPr>
              <w:fldChar w:fldCharType="separate"/>
            </w:r>
            <w:r w:rsidRPr="00485017">
              <w:rPr>
                <w:rStyle w:val="Hyperlink"/>
                <w:shd w:val="clear" w:color="auto" w:fill="FFFFFF"/>
              </w:rPr>
              <w:t>the costs of an appeal.</w:t>
            </w:r>
            <w:r w:rsidRPr="00485017">
              <w:rPr>
                <w:rStyle w:val="Hyperlink"/>
                <w:shd w:val="clear" w:color="auto" w:fill="FFFFFF"/>
              </w:rPr>
              <w:fldChar w:fldCharType="end"/>
            </w:r>
            <w:commentRangeEnd w:id="11"/>
            <w:r w:rsidRPr="00485017">
              <w:rPr>
                <w:rStyle w:val="CommentReference"/>
              </w:rPr>
              <w:commentReference w:id="11"/>
            </w:r>
            <w:del w:id="12" w:author="Caroline Robinson" w:date="2023-02-23T07:53:00Z">
              <w:r w:rsidR="000237A9" w:rsidDel="0041110F">
                <w:rPr>
                  <w:color w:val="000000"/>
                </w:rPr>
                <w:br/>
              </w:r>
              <w:r w:rsidRPr="000237A9" w:rsidDel="0041110F">
                <w:delText>courts.alaska.gov/shc/appeals/payforappeal.htm</w:delText>
              </w:r>
            </w:del>
          </w:p>
          <w:p w14:paraId="4A66AD26" w14:textId="77777777" w:rsidR="00747A61" w:rsidRPr="00485017" w:rsidRDefault="00747A61" w:rsidP="00747A61">
            <w:pPr>
              <w:pStyle w:val="BodyText"/>
            </w:pPr>
            <w:r w:rsidRPr="00485017">
              <w:t>You can ask to waive the filing fee and cost bond by filling out:</w:t>
            </w:r>
          </w:p>
          <w:p w14:paraId="600D6132" w14:textId="573E4E44" w:rsidR="00747A61" w:rsidRPr="00485017" w:rsidRDefault="00747A61" w:rsidP="00747A61">
            <w:pPr>
              <w:pStyle w:val="BodyText"/>
              <w:rPr>
                <w:color w:val="000000"/>
                <w:shd w:val="clear" w:color="auto" w:fill="FFFFFF"/>
              </w:rPr>
            </w:pPr>
            <w:r w:rsidRPr="00747A61">
              <w:rPr>
                <w:b/>
                <w:color w:val="000000"/>
                <w:shd w:val="clear" w:color="auto" w:fill="FFFFFF"/>
              </w:rPr>
              <w:t>Motion for Waiver of Filing Fees and Costs</w:t>
            </w:r>
            <w:r w:rsidRPr="00485017">
              <w:rPr>
                <w:color w:val="000000"/>
                <w:shd w:val="clear" w:color="auto" w:fill="FFFFFF"/>
              </w:rPr>
              <w:t>, </w:t>
            </w:r>
            <w:hyperlink r:id="rId41" w:tgtFrame="_blank" w:history="1">
              <w:r w:rsidRPr="00485017">
                <w:rPr>
                  <w:rStyle w:val="Hyperlink"/>
                  <w:color w:val="006699"/>
                  <w:shd w:val="clear" w:color="auto" w:fill="FFFFFF"/>
                </w:rPr>
                <w:t>SHS-AP 130</w:t>
              </w:r>
            </w:hyperlink>
            <w:r w:rsidRPr="00485017">
              <w:rPr>
                <w:color w:val="000000"/>
                <w:shd w:val="clear" w:color="auto" w:fill="FFFFFF"/>
              </w:rPr>
              <w:t> </w:t>
            </w:r>
          </w:p>
          <w:p w14:paraId="231A5C75" w14:textId="77777777" w:rsidR="00747A61" w:rsidRPr="00485017" w:rsidRDefault="00747A61" w:rsidP="00747A61">
            <w:pPr>
              <w:pStyle w:val="Heading3"/>
              <w:outlineLvl w:val="2"/>
            </w:pPr>
            <w:r w:rsidRPr="00485017">
              <w:lastRenderedPageBreak/>
              <w:t>Timeline</w:t>
            </w:r>
          </w:p>
          <w:p w14:paraId="4559B192" w14:textId="0C4D78F9" w:rsidR="00747A61" w:rsidRPr="00485017" w:rsidRDefault="00747A61" w:rsidP="00747A61">
            <w:pPr>
              <w:pStyle w:val="BodyText"/>
            </w:pPr>
            <w:r w:rsidRPr="00485017">
              <w:t xml:space="preserve">You can review a </w:t>
            </w:r>
            <w:hyperlink r:id="rId42" w:history="1">
              <w:r w:rsidRPr="00485017">
                <w:rPr>
                  <w:rStyle w:val="Hyperlink"/>
                </w:rPr>
                <w:t>timeline for the steps in an appeal</w:t>
              </w:r>
            </w:hyperlink>
            <w:r w:rsidRPr="00485017">
              <w:t>.</w:t>
            </w:r>
            <w:r w:rsidR="00317BDB">
              <w:br/>
            </w:r>
            <w:r w:rsidRPr="00317BDB">
              <w:t>courts.alaska.gov/shc/appeals/docs/SHS_AP_1000.pdf</w:t>
            </w:r>
          </w:p>
          <w:p w14:paraId="58B7B1F4" w14:textId="77777777" w:rsidR="00747A61" w:rsidRPr="00485017" w:rsidRDefault="00747A61" w:rsidP="00747A61">
            <w:pPr>
              <w:pStyle w:val="Heading3"/>
              <w:outlineLvl w:val="2"/>
            </w:pPr>
            <w:r w:rsidRPr="00485017">
              <w:t>Process</w:t>
            </w:r>
          </w:p>
          <w:p w14:paraId="1A32B576" w14:textId="331CBBFA" w:rsidR="00747A61" w:rsidRDefault="00747A61" w:rsidP="00747A61">
            <w:pPr>
              <w:pStyle w:val="BodyText"/>
            </w:pPr>
            <w:r w:rsidRPr="00485017">
              <w:t>A</w:t>
            </w:r>
            <w:del w:id="13" w:author="Caroline Robinson" w:date="2023-02-23T07:53:00Z">
              <w:r w:rsidRPr="00485017" w:rsidDel="00822E52">
                <w:delText>a</w:delText>
              </w:r>
            </w:del>
            <w:r w:rsidRPr="00485017">
              <w:t>ppeals a</w:t>
            </w:r>
            <w:r>
              <w:t>re</w:t>
            </w:r>
            <w:ins w:id="14" w:author="Caroline Robinson" w:date="2023-02-23T07:52:00Z">
              <w:r w:rsidR="004E19CC">
                <w:t xml:space="preserve"> </w:t>
              </w:r>
            </w:ins>
            <w:r w:rsidRPr="00485017">
              <w:t>complicated</w:t>
            </w:r>
            <w:ins w:id="15" w:author="Caroline Robinson" w:date="2023-02-23T07:53:00Z">
              <w:r w:rsidR="00822E52">
                <w:t>.</w:t>
              </w:r>
            </w:ins>
            <w:del w:id="16" w:author="Caroline Robinson" w:date="2023-02-23T07:53:00Z">
              <w:r w:rsidRPr="00485017" w:rsidDel="00822E52">
                <w:delText xml:space="preserve"> . </w:delText>
              </w:r>
            </w:del>
            <w:r w:rsidRPr="00485017">
              <w:t xml:space="preserve"> </w:t>
            </w:r>
            <w:r>
              <w:t>R</w:t>
            </w:r>
            <w:r w:rsidRPr="00485017">
              <w:t xml:space="preserve">eview the </w:t>
            </w:r>
            <w:hyperlink r:id="rId43" w:history="1">
              <w:r w:rsidRPr="00485017">
                <w:rPr>
                  <w:rStyle w:val="Hyperlink"/>
                </w:rPr>
                <w:t>Alaska Court System Self-Help Appeal Page</w:t>
              </w:r>
            </w:hyperlink>
            <w:r w:rsidR="00317BDB">
              <w:rPr>
                <w:rStyle w:val="Hyperlink"/>
              </w:rPr>
              <w:br/>
            </w:r>
            <w:r>
              <w:t>R</w:t>
            </w:r>
            <w:r w:rsidRPr="00485017">
              <w:t xml:space="preserve">ead everything before you begin your </w:t>
            </w:r>
            <w:commentRangeStart w:id="17"/>
            <w:r w:rsidRPr="00485017">
              <w:t>appeal</w:t>
            </w:r>
            <w:commentRangeEnd w:id="17"/>
            <w:r>
              <w:rPr>
                <w:rStyle w:val="CommentReference"/>
                <w:rFonts w:ascii="Arial" w:eastAsia="Arial" w:hAnsi="Arial" w:cs="Arial"/>
                <w:color w:val="auto"/>
                <w:spacing w:val="0"/>
              </w:rPr>
              <w:commentReference w:id="17"/>
            </w:r>
            <w:r w:rsidRPr="00485017">
              <w:t>.</w:t>
            </w:r>
          </w:p>
          <w:p w14:paraId="70228D11" w14:textId="77777777" w:rsidR="00747A61" w:rsidRDefault="00747A61" w:rsidP="00747A61">
            <w:pPr>
              <w:pStyle w:val="Heading3"/>
              <w:outlineLvl w:val="2"/>
            </w:pPr>
            <w:r>
              <w:t>Links in this step</w:t>
            </w:r>
          </w:p>
          <w:p w14:paraId="72F4C059" w14:textId="199F8E90" w:rsidR="00747A61" w:rsidRPr="00105C17" w:rsidRDefault="00747A61" w:rsidP="00105C17">
            <w:pPr>
              <w:pStyle w:val="BodyText"/>
              <w:rPr>
                <w:rStyle w:val="Hyperlink"/>
                <w:color w:val="202529"/>
                <w:u w:val="none"/>
              </w:rPr>
            </w:pPr>
            <w:r w:rsidRPr="00105C17">
              <w:rPr>
                <w:b/>
                <w:shd w:val="clear" w:color="auto" w:fill="FFFFFF"/>
              </w:rPr>
              <w:t>the costs of an appeal</w:t>
            </w:r>
            <w:r w:rsidR="00317BDB">
              <w:rPr>
                <w:b/>
                <w:shd w:val="clear" w:color="auto" w:fill="FFFFFF"/>
              </w:rPr>
              <w:br/>
            </w:r>
            <w:r w:rsidR="00317BDB" w:rsidRPr="00317BDB">
              <w:rPr>
                <w:shd w:val="clear" w:color="auto" w:fill="FFFFFF"/>
              </w:rPr>
              <w:t>c</w:t>
            </w:r>
            <w:r w:rsidRPr="00105C17">
              <w:t>ourts.alaska.gov/shc/appeals/payforappeal.htm</w:t>
            </w:r>
          </w:p>
          <w:p w14:paraId="49D4691D" w14:textId="35700F6C" w:rsidR="00747A61" w:rsidRPr="00105C17" w:rsidRDefault="00747A61" w:rsidP="00105C17">
            <w:pPr>
              <w:pStyle w:val="BodyText"/>
              <w:rPr>
                <w:rStyle w:val="Hyperlink"/>
                <w:color w:val="202529"/>
                <w:u w:val="none"/>
              </w:rPr>
            </w:pPr>
            <w:r w:rsidRPr="00105C17">
              <w:rPr>
                <w:b/>
              </w:rPr>
              <w:t xml:space="preserve">Motion for Waiver of Filing Fees and </w:t>
            </w:r>
            <w:proofErr w:type="spellStart"/>
            <w:proofErr w:type="gramStart"/>
            <w:r w:rsidRPr="00105C17">
              <w:rPr>
                <w:b/>
              </w:rPr>
              <w:t>Costs,SHS</w:t>
            </w:r>
            <w:proofErr w:type="spellEnd"/>
            <w:proofErr w:type="gramEnd"/>
            <w:r w:rsidRPr="00105C17">
              <w:rPr>
                <w:b/>
              </w:rPr>
              <w:t>-AP 130</w:t>
            </w:r>
            <w:r w:rsidR="00975104" w:rsidRPr="00105C17">
              <w:rPr>
                <w:rStyle w:val="Hyperlink"/>
                <w:color w:val="202529"/>
                <w:u w:val="none"/>
              </w:rPr>
              <w:br/>
            </w:r>
            <w:r w:rsidR="00975104" w:rsidRPr="00105C17">
              <w:t>courts.alaska.gov/shc/appeals/docs/SHS_AP_130.doc</w:t>
            </w:r>
          </w:p>
          <w:p w14:paraId="36A59B20" w14:textId="583E4378" w:rsidR="00747A61" w:rsidRPr="00105C17" w:rsidRDefault="00747A61" w:rsidP="00105C17">
            <w:pPr>
              <w:pStyle w:val="BodyText"/>
              <w:rPr>
                <w:rStyle w:val="Hyperlink"/>
                <w:color w:val="202529"/>
                <w:u w:val="none"/>
              </w:rPr>
            </w:pPr>
            <w:r w:rsidRPr="00105C17">
              <w:rPr>
                <w:b/>
              </w:rPr>
              <w:t>timeline for the steps in an appeal</w:t>
            </w:r>
            <w:r w:rsidR="00975104" w:rsidRPr="00105C17">
              <w:br/>
              <w:t>courts.alaska.gov/shc/appeals/docs/SHS_AP_1000.pdf</w:t>
            </w:r>
          </w:p>
          <w:p w14:paraId="7904A91C" w14:textId="0C8CFD66" w:rsidR="00975104" w:rsidRPr="00747A61" w:rsidRDefault="00975104" w:rsidP="00105C17">
            <w:pPr>
              <w:pStyle w:val="BodyText"/>
            </w:pPr>
            <w:r w:rsidRPr="00105C17">
              <w:rPr>
                <w:b/>
              </w:rPr>
              <w:t>Alaska Court System Self-Help Appeal Page</w:t>
            </w:r>
            <w:r w:rsidRPr="00105C17">
              <w:rPr>
                <w:rStyle w:val="Hyperlink"/>
                <w:color w:val="202529"/>
                <w:u w:val="none"/>
              </w:rPr>
              <w:br/>
            </w:r>
            <w:r w:rsidRPr="00975104">
              <w:t>courts.alaska.gov/shc/appeals/appeals.htm</w:t>
            </w:r>
          </w:p>
        </w:tc>
      </w:tr>
      <w:tr w:rsidR="00747A61" w14:paraId="18D2C7FB" w14:textId="77777777" w:rsidTr="00975104">
        <w:trPr>
          <w:jc w:val="center"/>
        </w:trPr>
        <w:tc>
          <w:tcPr>
            <w:tcW w:w="2880" w:type="dxa"/>
            <w:tcMar>
              <w:top w:w="360" w:type="dxa"/>
              <w:left w:w="115" w:type="dxa"/>
              <w:right w:w="115" w:type="dxa"/>
            </w:tcMar>
          </w:tcPr>
          <w:p w14:paraId="0A9E6AC4" w14:textId="77777777" w:rsidR="00747A61" w:rsidRDefault="00747A61" w:rsidP="00975104">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7A729533" w14:textId="77777777" w:rsidR="00747A61" w:rsidRDefault="00747A61" w:rsidP="00975104"/>
        </w:tc>
      </w:tr>
      <w:tr w:rsidR="00536E32" w14:paraId="66880C32" w14:textId="77777777" w:rsidTr="00E70F3F">
        <w:trPr>
          <w:jc w:val="center"/>
        </w:trPr>
        <w:tc>
          <w:tcPr>
            <w:tcW w:w="2880" w:type="dxa"/>
            <w:tcMar>
              <w:top w:w="360" w:type="dxa"/>
              <w:left w:w="115" w:type="dxa"/>
              <w:right w:w="115" w:type="dxa"/>
            </w:tcMar>
          </w:tcPr>
          <w:p w14:paraId="75D1C3FD" w14:textId="170E9FF4" w:rsidR="00536E32" w:rsidRDefault="00536E32" w:rsidP="00E70F3F">
            <w:pPr>
              <w:pStyle w:val="BodyText"/>
              <w:rPr>
                <w:shd w:val="clear" w:color="auto" w:fill="FFFFFF"/>
              </w:rPr>
            </w:pPr>
            <w:r>
              <w:rPr>
                <w:shd w:val="clear" w:color="auto" w:fill="FFFFFF"/>
              </w:rPr>
              <w:t>{%tr if</w:t>
            </w:r>
            <w:r w:rsidR="00C81896">
              <w:rPr>
                <w:shd w:val="clear" w:color="auto" w:fill="FFFFFF"/>
              </w:rPr>
              <w:t xml:space="preserve"> </w:t>
            </w:r>
            <w:r w:rsidR="00310ECA">
              <w:rPr>
                <w:shd w:val="clear" w:color="auto" w:fill="FFFFFF"/>
              </w:rPr>
              <w:t>'set</w:t>
            </w:r>
            <w:r w:rsidR="00C81896">
              <w:rPr>
                <w:shd w:val="clear" w:color="auto" w:fill="FFFFFF"/>
              </w:rPr>
              <w:t>_</w:t>
            </w:r>
            <w:r w:rsidR="00310ECA">
              <w:rPr>
                <w:shd w:val="clear" w:color="auto" w:fill="FFFFFF"/>
              </w:rPr>
              <w:t>aside</w:t>
            </w:r>
            <w:r w:rsidR="00A00B67">
              <w:rPr>
                <w:shd w:val="clear" w:color="auto" w:fill="FFFFFF"/>
              </w:rPr>
              <w:t>'</w:t>
            </w:r>
            <w:r>
              <w:rPr>
                <w:shd w:val="clear" w:color="auto" w:fill="FFFFFF"/>
              </w:rPr>
              <w:t xml:space="preserve"> %}</w:t>
            </w:r>
          </w:p>
        </w:tc>
        <w:tc>
          <w:tcPr>
            <w:tcW w:w="7612" w:type="dxa"/>
            <w:tcMar>
              <w:top w:w="432" w:type="dxa"/>
              <w:left w:w="115" w:type="dxa"/>
              <w:right w:w="115" w:type="dxa"/>
            </w:tcMar>
          </w:tcPr>
          <w:p w14:paraId="0B58BE45" w14:textId="77777777" w:rsidR="00536E32" w:rsidRDefault="00536E32" w:rsidP="00E70F3F"/>
        </w:tc>
      </w:tr>
      <w:tr w:rsidR="00536E32" w14:paraId="0B08FA8F" w14:textId="77777777" w:rsidTr="00E70F3F">
        <w:trPr>
          <w:jc w:val="center"/>
        </w:trPr>
        <w:tc>
          <w:tcPr>
            <w:tcW w:w="2880" w:type="dxa"/>
            <w:tcMar>
              <w:top w:w="360" w:type="dxa"/>
              <w:left w:w="115" w:type="dxa"/>
              <w:right w:w="115" w:type="dxa"/>
            </w:tcMar>
          </w:tcPr>
          <w:p w14:paraId="0C48BDAC" w14:textId="2F979D30" w:rsidR="00536E32" w:rsidRDefault="00536E32"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10</w:t>
            </w:r>
            <w:r w:rsidRPr="00A50D37">
              <w:rPr>
                <w:shd w:val="clear" w:color="auto" w:fill="FFFFFF"/>
              </w:rPr>
              <w:fldChar w:fldCharType="end"/>
            </w:r>
            <w:r w:rsidRPr="00A50D37">
              <w:rPr>
                <w:shd w:val="clear" w:color="auto" w:fill="FFFFFF"/>
              </w:rPr>
              <w:t>:</w:t>
            </w:r>
            <w:r>
              <w:t xml:space="preserve"> </w:t>
            </w:r>
            <w:r w:rsidRPr="00536E32">
              <w:rPr>
                <w:shd w:val="clear" w:color="auto" w:fill="FFFFFF"/>
              </w:rPr>
              <w:t xml:space="preserve">Ask the </w:t>
            </w:r>
            <w:r w:rsidR="00297A8F">
              <w:rPr>
                <w:shd w:val="clear" w:color="auto" w:fill="FFFFFF"/>
              </w:rPr>
              <w:t>c</w:t>
            </w:r>
            <w:r w:rsidRPr="00536E32">
              <w:rPr>
                <w:shd w:val="clear" w:color="auto" w:fill="FFFFFF"/>
              </w:rPr>
              <w:t xml:space="preserve">ourt to Set Aside a Final Order and </w:t>
            </w:r>
            <w:r w:rsidR="00297A8F">
              <w:rPr>
                <w:shd w:val="clear" w:color="auto" w:fill="FFFFFF"/>
              </w:rPr>
              <w:t>m</w:t>
            </w:r>
            <w:r w:rsidRPr="00536E32">
              <w:rPr>
                <w:shd w:val="clear" w:color="auto" w:fill="FFFFFF"/>
              </w:rPr>
              <w:t xml:space="preserve">ake a </w:t>
            </w:r>
            <w:r w:rsidR="00297A8F">
              <w:rPr>
                <w:shd w:val="clear" w:color="auto" w:fill="FFFFFF"/>
              </w:rPr>
              <w:t>d</w:t>
            </w:r>
            <w:r w:rsidRPr="00536E32">
              <w:rPr>
                <w:shd w:val="clear" w:color="auto" w:fill="FFFFFF"/>
              </w:rPr>
              <w:t>ifferent</w:t>
            </w:r>
            <w:r w:rsidR="00297A8F">
              <w:rPr>
                <w:shd w:val="clear" w:color="auto" w:fill="FFFFFF"/>
              </w:rPr>
              <w:t xml:space="preserve"> d</w:t>
            </w:r>
            <w:r w:rsidRPr="00536E32">
              <w:rPr>
                <w:shd w:val="clear" w:color="auto" w:fill="FFFFFF"/>
              </w:rPr>
              <w:t>ecision</w:t>
            </w:r>
          </w:p>
        </w:tc>
        <w:tc>
          <w:tcPr>
            <w:tcW w:w="7612" w:type="dxa"/>
            <w:tcMar>
              <w:top w:w="432" w:type="dxa"/>
              <w:left w:w="115" w:type="dxa"/>
              <w:right w:w="115" w:type="dxa"/>
            </w:tcMar>
          </w:tcPr>
          <w:p w14:paraId="7EFEEE51" w14:textId="77777777" w:rsidR="00536E32" w:rsidRPr="00D05785" w:rsidRDefault="00536E32" w:rsidP="00536E32">
            <w:pPr>
              <w:pStyle w:val="Heading3"/>
              <w:outlineLvl w:val="2"/>
            </w:pPr>
            <w:r w:rsidRPr="00D05785">
              <w:t>Background</w:t>
            </w:r>
          </w:p>
          <w:p w14:paraId="2D8DF945" w14:textId="0D5AE09C" w:rsidR="00536E32" w:rsidRPr="005936F3" w:rsidRDefault="00536E32" w:rsidP="005936F3">
            <w:pPr>
              <w:pStyle w:val="BodyText"/>
            </w:pPr>
            <w:r w:rsidRPr="005936F3">
              <w:t>A </w:t>
            </w:r>
            <w:r w:rsidRPr="005936F3">
              <w:rPr>
                <w:b/>
              </w:rPr>
              <w:t>Motion to Set Aside Judgment or Order</w:t>
            </w:r>
            <w:r w:rsidRPr="005936F3">
              <w:t xml:space="preserve"> asks the trial court to set aside or "undo" a judgment or final order in a case.  If granted, the case will move ahead as if the judgment had not been made.  Your </w:t>
            </w:r>
            <w:r w:rsidRPr="005936F3">
              <w:rPr>
                <w:b/>
              </w:rPr>
              <w:t>Motion to Set Aside Judgment or Order</w:t>
            </w:r>
            <w:r w:rsidRPr="005936F3">
              <w:t xml:space="preserve"> must state a reason in Civil Rule 60 why the court should set aside the judgment or order.  This is often difficult and examples are listed below.  Courts rarely grant a </w:t>
            </w:r>
            <w:r w:rsidRPr="005936F3">
              <w:rPr>
                <w:b/>
              </w:rPr>
              <w:t>Motion to Set Aside Judgment or Order</w:t>
            </w:r>
            <w:r w:rsidRPr="005936F3">
              <w:t xml:space="preserve">.  </w:t>
            </w:r>
          </w:p>
          <w:p w14:paraId="3AA09559" w14:textId="77777777" w:rsidR="00536E32" w:rsidRDefault="00536E32" w:rsidP="00536E32">
            <w:pPr>
              <w:pStyle w:val="Heading3"/>
              <w:outlineLvl w:val="2"/>
            </w:pPr>
            <w:r>
              <w:t>Timing</w:t>
            </w:r>
          </w:p>
          <w:p w14:paraId="3D8E4389" w14:textId="77777777" w:rsidR="00536E32" w:rsidRPr="005A05CA" w:rsidRDefault="00536E32" w:rsidP="00536E32">
            <w:pPr>
              <w:pStyle w:val="BodyText"/>
              <w:rPr>
                <w:rFonts w:eastAsia="Times New Roman"/>
                <w:color w:val="000000"/>
              </w:rPr>
            </w:pPr>
            <w:r w:rsidRPr="005936F3">
              <w:t xml:space="preserve">You must file your </w:t>
            </w:r>
            <w:r w:rsidRPr="005936F3">
              <w:rPr>
                <w:b/>
              </w:rPr>
              <w:t>Motion to Set Aside Judgment or Order</w:t>
            </w:r>
            <w:r w:rsidRPr="005936F3">
              <w:t> within a "reasonable time" after the judgment or order.</w:t>
            </w:r>
            <w:r w:rsidRPr="005A05CA">
              <w:rPr>
                <w:rFonts w:eastAsia="Times New Roman"/>
                <w:color w:val="000000"/>
              </w:rPr>
              <w:t xml:space="preserve">  </w:t>
            </w:r>
            <w:r>
              <w:rPr>
                <w:rFonts w:eastAsia="Times New Roman"/>
                <w:color w:val="000000"/>
              </w:rPr>
              <w:t>You</w:t>
            </w:r>
            <w:r w:rsidRPr="005A05CA">
              <w:rPr>
                <w:rFonts w:eastAsia="Times New Roman"/>
                <w:color w:val="000000"/>
              </w:rPr>
              <w:t xml:space="preserve"> should clearly explain why the time in which they filed the motion is reasonable.</w:t>
            </w:r>
            <w:r>
              <w:rPr>
                <w:rFonts w:eastAsia="Times New Roman"/>
                <w:color w:val="000000"/>
              </w:rPr>
              <w:t xml:space="preserve">  </w:t>
            </w:r>
            <w:r w:rsidRPr="005A05CA">
              <w:rPr>
                <w:rFonts w:eastAsia="Times New Roman"/>
                <w:color w:val="000000"/>
              </w:rPr>
              <w:t xml:space="preserve">It is important to act promptly. </w:t>
            </w:r>
            <w:r>
              <w:rPr>
                <w:rFonts w:eastAsia="Times New Roman"/>
                <w:color w:val="000000"/>
              </w:rPr>
              <w:t xml:space="preserve"> </w:t>
            </w:r>
            <w:r w:rsidRPr="005A05CA">
              <w:rPr>
                <w:rFonts w:eastAsia="Times New Roman"/>
                <w:color w:val="000000"/>
              </w:rPr>
              <w:t>The judge decides what a reasonable amount of time is, and it will depend on the circumstances in the case</w:t>
            </w:r>
            <w:r>
              <w:rPr>
                <w:rFonts w:eastAsia="Times New Roman"/>
                <w:color w:val="000000"/>
              </w:rPr>
              <w:t xml:space="preserve">.  </w:t>
            </w:r>
            <w:r w:rsidRPr="005A05CA">
              <w:rPr>
                <w:rFonts w:eastAsia="Times New Roman"/>
                <w:color w:val="000000"/>
              </w:rPr>
              <w:lastRenderedPageBreak/>
              <w:t>If you do not file the </w:t>
            </w:r>
            <w:r w:rsidRPr="00536E32">
              <w:rPr>
                <w:rFonts w:eastAsia="Times New Roman"/>
                <w:b/>
                <w:iCs/>
                <w:color w:val="000000"/>
              </w:rPr>
              <w:t>Motion to Set Aside</w:t>
            </w:r>
            <w:r w:rsidRPr="005A05CA">
              <w:rPr>
                <w:rFonts w:eastAsia="Times New Roman"/>
                <w:color w:val="000000"/>
              </w:rPr>
              <w:t> within a reasonable time, the judge can deny it, even if the reason for the request is valid.</w:t>
            </w:r>
            <w:r>
              <w:rPr>
                <w:rFonts w:eastAsia="Times New Roman"/>
                <w:color w:val="000000"/>
              </w:rPr>
              <w:t xml:space="preserve"> </w:t>
            </w:r>
          </w:p>
          <w:p w14:paraId="15C1AE32" w14:textId="77777777" w:rsidR="00536E32" w:rsidRPr="005A05CA" w:rsidRDefault="00536E32" w:rsidP="00310ECA">
            <w:pPr>
              <w:pStyle w:val="BodyText"/>
            </w:pPr>
            <w:r w:rsidRPr="00310ECA">
              <w:rPr>
                <w:rFonts w:eastAsia="Times New Roman"/>
                <w:color w:val="000000"/>
              </w:rPr>
              <w:t>There</w:t>
            </w:r>
            <w:r>
              <w:t xml:space="preserve"> is a different deadline if you want to set aside for one of the following reasons: </w:t>
            </w:r>
          </w:p>
          <w:p w14:paraId="42447C52" w14:textId="77777777" w:rsidR="00536E32" w:rsidRPr="005A05CA" w:rsidRDefault="00536E32" w:rsidP="00310ECA">
            <w:pPr>
              <w:pStyle w:val="ListParagraph"/>
              <w:ind w:left="508"/>
            </w:pPr>
            <w:r w:rsidRPr="005A05CA">
              <w:t>mistake, inadvertence, surprise, or excusable neglect</w:t>
            </w:r>
            <w:r>
              <w:t>,</w:t>
            </w:r>
          </w:p>
          <w:p w14:paraId="58622C8E" w14:textId="77777777" w:rsidR="00536E32" w:rsidRPr="005A05CA" w:rsidRDefault="00536E32" w:rsidP="00310ECA">
            <w:pPr>
              <w:pStyle w:val="ListParagraph"/>
              <w:ind w:left="508"/>
            </w:pPr>
            <w:r w:rsidRPr="005A05CA">
              <w:t>newly discovered evidence</w:t>
            </w:r>
            <w:r>
              <w:t>, or</w:t>
            </w:r>
          </w:p>
          <w:p w14:paraId="49542A76" w14:textId="77777777" w:rsidR="00536E32" w:rsidRPr="005A05CA" w:rsidRDefault="00536E32" w:rsidP="00310ECA">
            <w:pPr>
              <w:pStyle w:val="ListParagraph"/>
              <w:ind w:left="508"/>
            </w:pPr>
            <w:r w:rsidRPr="005A05CA">
              <w:t>fraud, misrepresentation or misconduct of the other party</w:t>
            </w:r>
            <w:r>
              <w:t>.</w:t>
            </w:r>
          </w:p>
          <w:p w14:paraId="3CEDD9C4" w14:textId="77777777" w:rsidR="00536E32" w:rsidRDefault="00536E32" w:rsidP="00536E32">
            <w:pPr>
              <w:pStyle w:val="BodyText"/>
              <w:rPr>
                <w:rFonts w:eastAsia="Times New Roman"/>
                <w:color w:val="000000"/>
              </w:rPr>
            </w:pPr>
            <w:r>
              <w:rPr>
                <w:rFonts w:eastAsia="Times New Roman"/>
                <w:color w:val="000000"/>
              </w:rPr>
              <w:t>You must file:</w:t>
            </w:r>
          </w:p>
          <w:p w14:paraId="0BC8196F" w14:textId="77777777" w:rsidR="00536E32" w:rsidRPr="00310ECA" w:rsidRDefault="00536E32" w:rsidP="00310ECA">
            <w:pPr>
              <w:pStyle w:val="ListParagraph"/>
              <w:ind w:left="508"/>
            </w:pPr>
            <w:r w:rsidRPr="00E36A87">
              <w:rPr>
                <w:rFonts w:eastAsia="Times New Roman"/>
                <w:color w:val="000000"/>
              </w:rPr>
              <w:t xml:space="preserve">within a reasonable </w:t>
            </w:r>
            <w:r w:rsidRPr="00310ECA">
              <w:t xml:space="preserve">time, and </w:t>
            </w:r>
          </w:p>
          <w:p w14:paraId="16847A03" w14:textId="77777777" w:rsidR="00536E32" w:rsidRPr="007107E0" w:rsidRDefault="00536E32" w:rsidP="00310ECA">
            <w:pPr>
              <w:pStyle w:val="ListParagraph"/>
              <w:ind w:left="508"/>
            </w:pPr>
            <w:r w:rsidRPr="00310ECA">
              <w:rPr>
                <w:b/>
              </w:rPr>
              <w:t>within 1 year</w:t>
            </w:r>
            <w:r w:rsidRPr="00310ECA">
              <w:t> of the final</w:t>
            </w:r>
            <w:r w:rsidRPr="00E36A87">
              <w:rPr>
                <w:rFonts w:eastAsia="Times New Roman"/>
                <w:color w:val="000000"/>
              </w:rPr>
              <w:t xml:space="preserve"> judgment or order.</w:t>
            </w:r>
          </w:p>
          <w:p w14:paraId="734991E3" w14:textId="77777777" w:rsidR="00536E32" w:rsidRDefault="00536E32" w:rsidP="00536E32">
            <w:pPr>
              <w:pStyle w:val="Heading3"/>
              <w:outlineLvl w:val="2"/>
            </w:pPr>
            <w:r w:rsidRPr="00BE7AB0">
              <w:t xml:space="preserve">Reasons for </w:t>
            </w:r>
            <w:r>
              <w:t>Setting Aside a Judgment or Order</w:t>
            </w:r>
          </w:p>
          <w:p w14:paraId="686EB8A2" w14:textId="77777777" w:rsidR="00536E32" w:rsidRDefault="00536E32" w:rsidP="00536E32">
            <w:pPr>
              <w:pStyle w:val="BodyText"/>
              <w:rPr>
                <w:rFonts w:eastAsia="Times New Roman"/>
                <w:color w:val="000000"/>
              </w:rPr>
            </w:pPr>
            <w:r>
              <w:rPr>
                <w:rFonts w:eastAsia="Times New Roman"/>
                <w:color w:val="000000"/>
              </w:rPr>
              <w:t xml:space="preserve">A </w:t>
            </w:r>
            <w:r w:rsidRPr="00536E32">
              <w:rPr>
                <w:rFonts w:eastAsia="Times New Roman"/>
                <w:b/>
                <w:iCs/>
                <w:color w:val="000000"/>
              </w:rPr>
              <w:t>Motion to Set Aside Judgment or Order</w:t>
            </w:r>
            <w:r>
              <w:rPr>
                <w:rFonts w:eastAsia="Times New Roman"/>
                <w:color w:val="000000"/>
              </w:rPr>
              <w:t xml:space="preserve"> is based on </w:t>
            </w:r>
            <w:r w:rsidRPr="00FE442F">
              <w:rPr>
                <w:rFonts w:eastAsia="Times New Roman"/>
                <w:color w:val="000000"/>
              </w:rPr>
              <w:t xml:space="preserve">one of the reasons </w:t>
            </w:r>
            <w:r>
              <w:rPr>
                <w:rFonts w:eastAsia="Times New Roman"/>
                <w:color w:val="000000"/>
              </w:rPr>
              <w:t>listed</w:t>
            </w:r>
            <w:r w:rsidRPr="00FE442F">
              <w:rPr>
                <w:rFonts w:eastAsia="Times New Roman"/>
                <w:color w:val="000000"/>
              </w:rPr>
              <w:t xml:space="preserve"> in Civil Rule </w:t>
            </w:r>
            <w:r>
              <w:rPr>
                <w:rFonts w:eastAsia="Times New Roman"/>
                <w:color w:val="000000"/>
              </w:rPr>
              <w:t>60(a) and (b).</w:t>
            </w:r>
          </w:p>
          <w:p w14:paraId="7AAE12C3" w14:textId="77777777" w:rsidR="00536E32" w:rsidRPr="0005750A" w:rsidRDefault="00536E32" w:rsidP="00536E32">
            <w:pPr>
              <w:pStyle w:val="BodyText"/>
              <w:rPr>
                <w:rFonts w:eastAsia="Times New Roman"/>
                <w:color w:val="000000"/>
              </w:rPr>
            </w:pPr>
            <w:r w:rsidRPr="00536E32">
              <w:rPr>
                <w:rFonts w:eastAsia="Times New Roman"/>
                <w:b/>
                <w:color w:val="000000"/>
              </w:rPr>
              <w:t xml:space="preserve">Civil Rule 60(a) </w:t>
            </w:r>
            <w:r w:rsidRPr="0005750A">
              <w:rPr>
                <w:rFonts w:eastAsia="Times New Roman"/>
                <w:color w:val="000000"/>
              </w:rPr>
              <w:t>provides that a party can file a</w:t>
            </w:r>
            <w:r w:rsidRPr="00536E32">
              <w:rPr>
                <w:rFonts w:eastAsia="Times New Roman"/>
                <w:b/>
                <w:iCs/>
                <w:color w:val="000000"/>
              </w:rPr>
              <w:t> Motion to Set Aside the Judgment or Order</w:t>
            </w:r>
            <w:r w:rsidRPr="0005750A">
              <w:rPr>
                <w:rFonts w:eastAsia="Times New Roman"/>
                <w:color w:val="000000"/>
              </w:rPr>
              <w:t> if the court made a clerical mistake or accidentally left something out of a document.</w:t>
            </w:r>
            <w:r>
              <w:rPr>
                <w:rFonts w:eastAsia="Times New Roman"/>
                <w:color w:val="000000"/>
              </w:rPr>
              <w:t xml:space="preserve">  For example, if the court accidently wrote the wrong date for a child’s date of birth.</w:t>
            </w:r>
          </w:p>
          <w:p w14:paraId="0312C2F9" w14:textId="77777777" w:rsidR="00536E32" w:rsidRPr="0005750A" w:rsidRDefault="00536E32" w:rsidP="00536E32">
            <w:pPr>
              <w:pStyle w:val="BodyText"/>
              <w:rPr>
                <w:rFonts w:eastAsia="Times New Roman"/>
                <w:color w:val="000000"/>
              </w:rPr>
            </w:pPr>
            <w:r w:rsidRPr="00536E32">
              <w:rPr>
                <w:rFonts w:eastAsia="Times New Roman"/>
                <w:b/>
                <w:color w:val="000000"/>
              </w:rPr>
              <w:t>Civil Rule 60(b)</w:t>
            </w:r>
            <w:r w:rsidRPr="00E36A87">
              <w:rPr>
                <w:rFonts w:eastAsia="Times New Roman"/>
                <w:color w:val="000000"/>
              </w:rPr>
              <w:t xml:space="preserve"> </w:t>
            </w:r>
            <w:r w:rsidRPr="0005750A">
              <w:rPr>
                <w:rFonts w:eastAsia="Times New Roman"/>
                <w:color w:val="000000"/>
              </w:rPr>
              <w:t>specifies the reasons the court may set aside a judgment which include:</w:t>
            </w:r>
          </w:p>
          <w:p w14:paraId="01CE6EF4" w14:textId="77777777" w:rsidR="00536E32" w:rsidRPr="004D6463" w:rsidRDefault="00536E32" w:rsidP="00536E32">
            <w:pPr>
              <w:pStyle w:val="BodyText"/>
              <w:rPr>
                <w:rFonts w:eastAsia="Times New Roman"/>
                <w:color w:val="000000"/>
              </w:rPr>
            </w:pPr>
            <w:r w:rsidRPr="00E36A87">
              <w:rPr>
                <w:rFonts w:eastAsia="Times New Roman"/>
                <w:iCs/>
                <w:color w:val="000000"/>
              </w:rPr>
              <w:t xml:space="preserve">If your </w:t>
            </w:r>
            <w:r w:rsidRPr="00536E32">
              <w:rPr>
                <w:rFonts w:eastAsia="Times New Roman"/>
                <w:b/>
                <w:iCs/>
                <w:color w:val="000000"/>
              </w:rPr>
              <w:t>Motion to Set Aside the Judgment or Order</w:t>
            </w:r>
            <w:r w:rsidRPr="004D6463">
              <w:rPr>
                <w:rFonts w:eastAsia="Times New Roman"/>
                <w:color w:val="000000"/>
              </w:rPr>
              <w:t> </w:t>
            </w:r>
            <w:r w:rsidRPr="00E36A87">
              <w:rPr>
                <w:rFonts w:eastAsia="Times New Roman"/>
                <w:iCs/>
                <w:color w:val="000000"/>
              </w:rPr>
              <w:t>is based on one of the following reasons, you must file within 1 year from the date the court distributed the Judgment or Order</w:t>
            </w:r>
            <w:r w:rsidRPr="004D6463">
              <w:rPr>
                <w:rFonts w:eastAsia="Times New Roman"/>
                <w:color w:val="000000"/>
              </w:rPr>
              <w:t>:</w:t>
            </w:r>
          </w:p>
          <w:p w14:paraId="6783255D" w14:textId="77777777" w:rsidR="00536E32" w:rsidRPr="00F32A18" w:rsidRDefault="00536E32" w:rsidP="002400B8">
            <w:pPr>
              <w:pStyle w:val="ListParagraph"/>
              <w:ind w:left="510"/>
            </w:pPr>
            <w:r w:rsidRPr="00F32A18">
              <w:t xml:space="preserve">One of the </w:t>
            </w:r>
            <w:r>
              <w:t>parents</w:t>
            </w:r>
            <w:r w:rsidRPr="00F32A18">
              <w:t xml:space="preserve"> making a mistake; not paying close attention (inadvertence); an unexpected action, sudden confusion or an unanticipated event (surprise), or a legitimate excuse for failing to take required action (excusable neglect).  For example, </w:t>
            </w:r>
            <w:r>
              <w:t>you ask to set aside the decision made at a hearing you missed because you had a heart attack the day before and were in the ICU so couldn’t participate</w:t>
            </w:r>
            <w:r w:rsidRPr="00F32A18">
              <w:t>.</w:t>
            </w:r>
          </w:p>
          <w:p w14:paraId="2D3D3D65" w14:textId="77777777" w:rsidR="00536E32" w:rsidRPr="00CF19B2" w:rsidRDefault="00536E32" w:rsidP="002400B8">
            <w:pPr>
              <w:pStyle w:val="ListParagraph"/>
              <w:ind w:left="510"/>
            </w:pPr>
            <w:r w:rsidRPr="00CF19B2">
              <w:t>Newly discovered evidence which could not have been discovered by taking reasonable steps within 10 days of the judgment.  For example, it may be newly discovered evidence if you learn one month after trial that the other parent was arrested for driving under the influence of alcohol a week before the trial.</w:t>
            </w:r>
          </w:p>
          <w:p w14:paraId="21690B02" w14:textId="77777777" w:rsidR="00536E32" w:rsidRPr="00CF19B2" w:rsidRDefault="00536E32" w:rsidP="002400B8">
            <w:pPr>
              <w:pStyle w:val="ListParagraph"/>
              <w:ind w:left="510"/>
            </w:pPr>
            <w:r w:rsidRPr="00CF19B2">
              <w:t>Fraud, misrepresentation, or other misconduct from the other side.  For example, one parent forges documents that say his or her criminal case was dismissed.</w:t>
            </w:r>
          </w:p>
          <w:p w14:paraId="55D811DC" w14:textId="77777777" w:rsidR="00536E32" w:rsidRPr="00E36A87" w:rsidRDefault="00536E32" w:rsidP="00536E32">
            <w:pPr>
              <w:pStyle w:val="BodyText"/>
              <w:rPr>
                <w:rFonts w:eastAsia="Times New Roman"/>
                <w:color w:val="000000"/>
              </w:rPr>
            </w:pPr>
            <w:r w:rsidRPr="00CF19B2">
              <w:rPr>
                <w:rFonts w:eastAsia="Times New Roman"/>
                <w:iCs/>
                <w:color w:val="000000"/>
              </w:rPr>
              <w:lastRenderedPageBreak/>
              <w:t xml:space="preserve">If your </w:t>
            </w:r>
            <w:r w:rsidRPr="00536E32">
              <w:rPr>
                <w:rFonts w:eastAsia="Times New Roman"/>
                <w:b/>
                <w:iCs/>
                <w:color w:val="000000"/>
              </w:rPr>
              <w:t>Motion to Set Aside the Judgment or Order</w:t>
            </w:r>
            <w:r w:rsidRPr="00CF19B2">
              <w:rPr>
                <w:rFonts w:eastAsia="Times New Roman"/>
                <w:color w:val="000000"/>
              </w:rPr>
              <w:t> </w:t>
            </w:r>
            <w:r w:rsidRPr="00CF19B2">
              <w:rPr>
                <w:rFonts w:eastAsia="Times New Roman"/>
                <w:iCs/>
                <w:color w:val="000000"/>
              </w:rPr>
              <w:t>is based on one of the following</w:t>
            </w:r>
            <w:r w:rsidRPr="00E36A87">
              <w:rPr>
                <w:rFonts w:eastAsia="Times New Roman"/>
                <w:iCs/>
                <w:color w:val="000000"/>
              </w:rPr>
              <w:t xml:space="preserve"> reasons, you must file within a "reasonable" amount of time from the date the court distributed the Judgment or Order:</w:t>
            </w:r>
          </w:p>
          <w:p w14:paraId="5D31FF5C" w14:textId="3403694C" w:rsidR="00536E32" w:rsidRPr="002400B8" w:rsidRDefault="00536E32" w:rsidP="002400B8">
            <w:pPr>
              <w:pStyle w:val="ListParagraph"/>
              <w:ind w:left="510"/>
            </w:pPr>
            <w:r>
              <w:rPr>
                <w:rFonts w:eastAsia="Times New Roman"/>
                <w:color w:val="000000"/>
              </w:rPr>
              <w:t>T</w:t>
            </w:r>
            <w:r w:rsidRPr="0005750A">
              <w:rPr>
                <w:rFonts w:eastAsia="Times New Roman"/>
                <w:color w:val="000000"/>
              </w:rPr>
              <w:t>he judgment is void</w:t>
            </w:r>
            <w:r>
              <w:rPr>
                <w:rFonts w:eastAsia="Times New Roman"/>
                <w:color w:val="000000"/>
              </w:rPr>
              <w:t xml:space="preserve">.  For example, an Alaska court generally does not have the authority, called jurisdiction, to make a parenting plan for a child living 6 or more months in another state.  If a parent hid from the other parent and the </w:t>
            </w:r>
            <w:r w:rsidRPr="002400B8">
              <w:t xml:space="preserve">court that their child had been living in Oregon for the 6 months before the custody case, the parenting plan order would be void.  </w:t>
            </w:r>
          </w:p>
          <w:p w14:paraId="3FDBDA1B" w14:textId="4B3B10E1" w:rsidR="00536E32" w:rsidRPr="002400B8" w:rsidRDefault="00536E32" w:rsidP="002400B8">
            <w:pPr>
              <w:pStyle w:val="ListParagraph"/>
              <w:ind w:left="510"/>
            </w:pPr>
            <w:r w:rsidRPr="002400B8">
              <w:t>The judgment has been satisfied, released or discharged, or a prior judgment upon which it is based has been reversed or otherwise vacated or it is no longer fair that the judgment should apply at this time.  For example, a court may find that a father’s child support order is no longer fair if the father learned for the first time, 4 years after the custody case, that he is not the child’s biological father.</w:t>
            </w:r>
          </w:p>
          <w:p w14:paraId="704B0F07" w14:textId="77777777" w:rsidR="00536E32" w:rsidRPr="00E36A87" w:rsidRDefault="00536E32" w:rsidP="002400B8">
            <w:pPr>
              <w:pStyle w:val="ListParagraph"/>
              <w:ind w:left="510"/>
              <w:rPr>
                <w:rFonts w:eastAsia="Times New Roman"/>
                <w:color w:val="000000"/>
              </w:rPr>
            </w:pPr>
            <w:r w:rsidRPr="002400B8">
              <w:t>Any other reason justifying</w:t>
            </w:r>
            <w:r w:rsidRPr="004D6463">
              <w:rPr>
                <w:rFonts w:eastAsia="Times New Roman"/>
                <w:color w:val="000000"/>
              </w:rPr>
              <w:t xml:space="preserve"> relief from the judgment.  This cannot be one of the reasons listed above – it must be something different.</w:t>
            </w:r>
            <w:r w:rsidRPr="00536E32">
              <w:rPr>
                <w:rFonts w:eastAsia="Times New Roman"/>
                <w:b/>
                <w:iCs/>
                <w:color w:val="000000"/>
              </w:rPr>
              <w:t xml:space="preserve"> </w:t>
            </w:r>
          </w:p>
          <w:p w14:paraId="5DA12B5A" w14:textId="77777777" w:rsidR="00536E32" w:rsidRDefault="00536E32" w:rsidP="00536E32">
            <w:pPr>
              <w:pStyle w:val="BodyText"/>
            </w:pPr>
          </w:p>
        </w:tc>
      </w:tr>
      <w:tr w:rsidR="00536E32" w14:paraId="2CF32163" w14:textId="77777777" w:rsidTr="00E70F3F">
        <w:trPr>
          <w:jc w:val="center"/>
        </w:trPr>
        <w:tc>
          <w:tcPr>
            <w:tcW w:w="2880" w:type="dxa"/>
            <w:tcMar>
              <w:top w:w="360" w:type="dxa"/>
              <w:left w:w="115" w:type="dxa"/>
              <w:right w:w="115" w:type="dxa"/>
            </w:tcMar>
          </w:tcPr>
          <w:p w14:paraId="4EE3CD4E" w14:textId="4C586388" w:rsidR="00536E32" w:rsidRDefault="00536E32"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11</w:t>
            </w:r>
            <w:r w:rsidRPr="00A50D37">
              <w:rPr>
                <w:shd w:val="clear" w:color="auto" w:fill="FFFFFF"/>
              </w:rPr>
              <w:fldChar w:fldCharType="end"/>
            </w:r>
            <w:r w:rsidRPr="00A50D37">
              <w:rPr>
                <w:shd w:val="clear" w:color="auto" w:fill="FFFFFF"/>
              </w:rPr>
              <w:t>:</w:t>
            </w:r>
            <w:r>
              <w:t xml:space="preserve"> </w:t>
            </w:r>
            <w:r>
              <w:rPr>
                <w:shd w:val="clear" w:color="auto" w:fill="FFFFFF"/>
              </w:rPr>
              <w:t xml:space="preserve">Fill out </w:t>
            </w:r>
            <w:r w:rsidR="00297A8F">
              <w:rPr>
                <w:shd w:val="clear" w:color="auto" w:fill="FFFFFF"/>
              </w:rPr>
              <w:t>your</w:t>
            </w:r>
            <w:r>
              <w:rPr>
                <w:shd w:val="clear" w:color="auto" w:fill="FFFFFF"/>
              </w:rPr>
              <w:t xml:space="preserve"> Motion to Set Aside forms</w:t>
            </w:r>
            <w:r w:rsidRPr="00536E32">
              <w:rPr>
                <w:shd w:val="clear" w:color="auto" w:fill="FFFFFF"/>
              </w:rPr>
              <w:t xml:space="preserve"> </w:t>
            </w:r>
          </w:p>
        </w:tc>
        <w:tc>
          <w:tcPr>
            <w:tcW w:w="7612" w:type="dxa"/>
            <w:tcMar>
              <w:top w:w="432" w:type="dxa"/>
              <w:left w:w="115" w:type="dxa"/>
              <w:right w:w="115" w:type="dxa"/>
            </w:tcMar>
          </w:tcPr>
          <w:p w14:paraId="22864095" w14:textId="77777777" w:rsidR="00297A8F" w:rsidRPr="00297A8F" w:rsidRDefault="00297A8F" w:rsidP="00297A8F">
            <w:pPr>
              <w:pStyle w:val="BodyText"/>
              <w:rPr>
                <w:color w:val="000000" w:themeColor="text1"/>
              </w:rPr>
            </w:pPr>
            <w:r w:rsidRPr="00297A8F">
              <w:rPr>
                <w:color w:val="000000" w:themeColor="text1"/>
              </w:rPr>
              <w:t xml:space="preserve">Fill out these </w:t>
            </w:r>
            <w:r w:rsidRPr="00297A8F">
              <w:rPr>
                <w:rFonts w:eastAsia="Times New Roman"/>
                <w:iCs/>
                <w:color w:val="000000"/>
              </w:rPr>
              <w:t>forms</w:t>
            </w:r>
            <w:r w:rsidRPr="00297A8F">
              <w:rPr>
                <w:color w:val="000000" w:themeColor="text1"/>
              </w:rPr>
              <w:t xml:space="preserve"> and state specifically what you want changed and why:</w:t>
            </w:r>
          </w:p>
          <w:p w14:paraId="13684EBA" w14:textId="739875DE" w:rsidR="00297A8F" w:rsidRPr="0005750A" w:rsidRDefault="00297A8F" w:rsidP="00297A8F">
            <w:pPr>
              <w:pStyle w:val="ListParagraph"/>
              <w:tabs>
                <w:tab w:val="num" w:pos="690"/>
              </w:tabs>
              <w:ind w:left="510"/>
              <w:rPr>
                <w:color w:val="000000" w:themeColor="text1"/>
              </w:rPr>
            </w:pPr>
            <w:r w:rsidRPr="00297A8F">
              <w:rPr>
                <w:b/>
              </w:rPr>
              <w:t>Motion</w:t>
            </w:r>
            <w:r w:rsidRPr="00297A8F">
              <w:rPr>
                <w:b/>
                <w:color w:val="000000"/>
              </w:rPr>
              <w:t xml:space="preserve"> and Affidavit to Set Aside the Judgment or Order, SHC-1548</w:t>
            </w:r>
            <w:r w:rsidRPr="0005750A">
              <w:rPr>
                <w:color w:val="000000"/>
              </w:rPr>
              <w:t> </w:t>
            </w:r>
            <w:r>
              <w:rPr>
                <w:color w:val="000000"/>
              </w:rPr>
              <w:br/>
              <w:t xml:space="preserve">as a </w:t>
            </w:r>
            <w:hyperlink r:id="rId44" w:tgtFrame="_blank" w:history="1">
              <w:r w:rsidRPr="0005750A">
                <w:rPr>
                  <w:rStyle w:val="Hyperlink"/>
                  <w:color w:val="006699"/>
                </w:rPr>
                <w:t>Wor</w:t>
              </w:r>
              <w:r>
                <w:rPr>
                  <w:rStyle w:val="Hyperlink"/>
                  <w:color w:val="006699"/>
                </w:rPr>
                <w:t>d file</w:t>
              </w:r>
            </w:hyperlink>
            <w:r w:rsidRPr="0005750A">
              <w:rPr>
                <w:color w:val="000000"/>
              </w:rPr>
              <w:t> </w:t>
            </w:r>
            <w:r>
              <w:rPr>
                <w:color w:val="000000"/>
              </w:rPr>
              <w:br/>
            </w:r>
            <w:r w:rsidRPr="00297A8F">
              <w:rPr>
                <w:color w:val="000000"/>
              </w:rPr>
              <w:t>courts.alaska.gov/shc/family/docs/shc-1548.doc</w:t>
            </w:r>
            <w:r>
              <w:rPr>
                <w:color w:val="000000"/>
              </w:rPr>
              <w:br/>
              <w:t xml:space="preserve">as a </w:t>
            </w:r>
            <w:r w:rsidRPr="0005750A">
              <w:rPr>
                <w:color w:val="000000"/>
              </w:rPr>
              <w:t> </w:t>
            </w:r>
            <w:hyperlink r:id="rId45" w:tgtFrame="_blank" w:history="1">
              <w:r w:rsidRPr="0005750A">
                <w:rPr>
                  <w:rStyle w:val="Hyperlink"/>
                  <w:color w:val="006699"/>
                </w:rPr>
                <w:t>PDF</w:t>
              </w:r>
            </w:hyperlink>
            <w:r>
              <w:rPr>
                <w:rStyle w:val="Hyperlink"/>
                <w:color w:val="006699"/>
              </w:rPr>
              <w:br/>
            </w:r>
            <w:r w:rsidRPr="00297A8F">
              <w:rPr>
                <w:color w:val="000000" w:themeColor="text1"/>
              </w:rPr>
              <w:t>courts.alaska.gov/shc/family/docs/shc-1548n.pdf</w:t>
            </w:r>
          </w:p>
          <w:p w14:paraId="23A0EAB2" w14:textId="7396A00B" w:rsidR="00297A8F" w:rsidRPr="00ED5643" w:rsidRDefault="00297A8F" w:rsidP="00297A8F">
            <w:pPr>
              <w:pStyle w:val="ListParagraph"/>
              <w:tabs>
                <w:tab w:val="num" w:pos="690"/>
              </w:tabs>
              <w:ind w:left="510"/>
              <w:rPr>
                <w:rStyle w:val="Hyperlink"/>
                <w:color w:val="000000" w:themeColor="text1"/>
              </w:rPr>
            </w:pPr>
            <w:r w:rsidRPr="00297A8F">
              <w:rPr>
                <w:b/>
              </w:rPr>
              <w:t>Proposed</w:t>
            </w:r>
            <w:r w:rsidRPr="00297A8F">
              <w:rPr>
                <w:b/>
                <w:color w:val="000000"/>
              </w:rPr>
              <w:t xml:space="preserve"> Order on Motion, SHC-1302</w:t>
            </w:r>
            <w:r>
              <w:rPr>
                <w:b/>
                <w:color w:val="000000"/>
              </w:rPr>
              <w:br/>
            </w:r>
            <w:r w:rsidRPr="002B693D">
              <w:rPr>
                <w:color w:val="000000"/>
              </w:rPr>
              <w:t xml:space="preserve">as a </w:t>
            </w:r>
            <w:r w:rsidRPr="0005750A">
              <w:rPr>
                <w:color w:val="000000"/>
              </w:rPr>
              <w:t> </w:t>
            </w:r>
            <w:hyperlink r:id="rId46" w:tgtFrame="_blank" w:history="1">
              <w:r w:rsidRPr="0005750A">
                <w:rPr>
                  <w:rStyle w:val="Hyperlink"/>
                  <w:color w:val="006699"/>
                </w:rPr>
                <w:t>Wor</w:t>
              </w:r>
              <w:r>
                <w:rPr>
                  <w:rStyle w:val="Hyperlink"/>
                  <w:color w:val="006699"/>
                </w:rPr>
                <w:t>d file</w:t>
              </w:r>
            </w:hyperlink>
            <w:r w:rsidR="002B693D">
              <w:rPr>
                <w:color w:val="000000"/>
              </w:rPr>
              <w:br/>
            </w:r>
            <w:r w:rsidR="002B693D" w:rsidRPr="002B693D">
              <w:rPr>
                <w:color w:val="000000"/>
              </w:rPr>
              <w:t>courts.alaska.gov/shc/family/docs/shc-1302.doc</w:t>
            </w:r>
            <w:r w:rsidR="002B693D">
              <w:rPr>
                <w:color w:val="000000"/>
              </w:rPr>
              <w:br/>
              <w:t>as a</w:t>
            </w:r>
            <w:r w:rsidRPr="0005750A">
              <w:rPr>
                <w:color w:val="000000"/>
              </w:rPr>
              <w:t> </w:t>
            </w:r>
            <w:hyperlink r:id="rId47" w:tgtFrame="_blank" w:history="1">
              <w:r w:rsidRPr="0005750A">
                <w:rPr>
                  <w:rStyle w:val="Hyperlink"/>
                  <w:color w:val="006699"/>
                </w:rPr>
                <w:t>PDF</w:t>
              </w:r>
            </w:hyperlink>
            <w:r w:rsidR="002B693D">
              <w:rPr>
                <w:rStyle w:val="Hyperlink"/>
                <w:color w:val="006699"/>
              </w:rPr>
              <w:br/>
            </w:r>
            <w:r w:rsidR="002B693D" w:rsidRPr="002B693D">
              <w:rPr>
                <w:color w:val="000000"/>
              </w:rPr>
              <w:t>courts.alaska.gov/shc/family/docs/shc-1302n.pdf</w:t>
            </w:r>
          </w:p>
          <w:p w14:paraId="6F58802F" w14:textId="72A1F682" w:rsidR="00297A8F" w:rsidRDefault="00297A8F" w:rsidP="002B693D">
            <w:pPr>
              <w:pStyle w:val="ListParagraph"/>
              <w:keepLines/>
              <w:tabs>
                <w:tab w:val="num" w:pos="690"/>
              </w:tabs>
              <w:ind w:left="504"/>
              <w:rPr>
                <w:color w:val="000000"/>
              </w:rPr>
            </w:pPr>
            <w:r w:rsidRPr="00297A8F">
              <w:rPr>
                <w:b/>
                <w:color w:val="000000"/>
              </w:rPr>
              <w:t>Notice of Motion, SHC-1630</w:t>
            </w:r>
            <w:r>
              <w:rPr>
                <w:color w:val="000000"/>
              </w:rPr>
              <w:t> </w:t>
            </w:r>
            <w:r w:rsidR="002B693D">
              <w:rPr>
                <w:color w:val="000000"/>
              </w:rPr>
              <w:br/>
              <w:t xml:space="preserve">as a </w:t>
            </w:r>
            <w:hyperlink r:id="rId48" w:tgtFrame="_blank" w:history="1">
              <w:r>
                <w:rPr>
                  <w:rStyle w:val="Hyperlink"/>
                  <w:color w:val="006699"/>
                </w:rPr>
                <w:t>Wor</w:t>
              </w:r>
              <w:r w:rsidR="002B693D">
                <w:rPr>
                  <w:rStyle w:val="Hyperlink"/>
                  <w:color w:val="006699"/>
                </w:rPr>
                <w:t>d file</w:t>
              </w:r>
            </w:hyperlink>
            <w:r w:rsidR="002B693D">
              <w:rPr>
                <w:rStyle w:val="Hyperlink"/>
                <w:color w:val="006699"/>
              </w:rPr>
              <w:br/>
            </w:r>
            <w:r w:rsidR="002B693D" w:rsidRPr="002B693D">
              <w:rPr>
                <w:color w:val="000000"/>
              </w:rPr>
              <w:t>courts.alaska.gov/shc/family/docs/shc-1630.doc</w:t>
            </w:r>
            <w:r w:rsidR="002B693D">
              <w:rPr>
                <w:color w:val="000000"/>
              </w:rPr>
              <w:br/>
              <w:t>as a</w:t>
            </w:r>
            <w:r>
              <w:rPr>
                <w:color w:val="000000"/>
              </w:rPr>
              <w:t> </w:t>
            </w:r>
            <w:hyperlink r:id="rId49" w:tgtFrame="_blank" w:history="1">
              <w:r>
                <w:rPr>
                  <w:rStyle w:val="Hyperlink"/>
                  <w:color w:val="006699"/>
                </w:rPr>
                <w:t>PDF</w:t>
              </w:r>
            </w:hyperlink>
            <w:r w:rsidR="002B693D">
              <w:rPr>
                <w:rStyle w:val="Hyperlink"/>
                <w:color w:val="006699"/>
              </w:rPr>
              <w:br/>
            </w:r>
            <w:r w:rsidR="002B693D" w:rsidRPr="002B693D">
              <w:rPr>
                <w:color w:val="000000"/>
              </w:rPr>
              <w:t>courts.alaska.gov/shc/family/docs/shc-1630n.pdf</w:t>
            </w:r>
          </w:p>
          <w:p w14:paraId="144818FB" w14:textId="77777777" w:rsidR="00536E32" w:rsidRDefault="00536E32" w:rsidP="00E70F3F">
            <w:pPr>
              <w:pStyle w:val="BodyText"/>
            </w:pPr>
          </w:p>
        </w:tc>
      </w:tr>
      <w:tr w:rsidR="00536E32" w14:paraId="36110CDD" w14:textId="77777777" w:rsidTr="00E70F3F">
        <w:trPr>
          <w:jc w:val="center"/>
        </w:trPr>
        <w:tc>
          <w:tcPr>
            <w:tcW w:w="2880" w:type="dxa"/>
            <w:tcMar>
              <w:top w:w="360" w:type="dxa"/>
              <w:left w:w="115" w:type="dxa"/>
              <w:right w:w="115" w:type="dxa"/>
            </w:tcMar>
          </w:tcPr>
          <w:p w14:paraId="7280F1C6" w14:textId="77777777" w:rsidR="00536E32" w:rsidRDefault="00536E32" w:rsidP="00E70F3F">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7C8311D" w14:textId="77777777" w:rsidR="00536E32" w:rsidRDefault="00536E32" w:rsidP="00E70F3F"/>
        </w:tc>
      </w:tr>
      <w:tr w:rsidR="000C1B55" w14:paraId="6DFCF64A" w14:textId="77777777" w:rsidTr="00904B5D">
        <w:trPr>
          <w:jc w:val="center"/>
        </w:trPr>
        <w:tc>
          <w:tcPr>
            <w:tcW w:w="2880" w:type="dxa"/>
            <w:tcMar>
              <w:top w:w="360" w:type="dxa"/>
              <w:left w:w="115" w:type="dxa"/>
              <w:right w:w="115" w:type="dxa"/>
            </w:tcMar>
          </w:tcPr>
          <w:p w14:paraId="1A6D8BA8" w14:textId="2400485B" w:rsidR="000C1B55" w:rsidRDefault="000C1B55" w:rsidP="00904B5D">
            <w:pPr>
              <w:pStyle w:val="BodyText"/>
              <w:rPr>
                <w:shd w:val="clear" w:color="auto" w:fill="FFFFFF"/>
              </w:rPr>
            </w:pPr>
            <w:r>
              <w:rPr>
                <w:shd w:val="clear" w:color="auto" w:fill="FFFFFF"/>
              </w:rPr>
              <w:t>{%tr</w:t>
            </w:r>
            <w:r w:rsidR="00A26B6A">
              <w:rPr>
                <w:shd w:val="clear" w:color="auto" w:fill="FFFFFF"/>
              </w:rPr>
              <w:t xml:space="preserve"> if</w:t>
            </w:r>
            <w:r>
              <w:rPr>
                <w:shd w:val="clear" w:color="auto" w:fill="FFFFFF"/>
              </w:rPr>
              <w:t xml:space="preserve"> modify_after_15 == 'foreign order'</w:t>
            </w:r>
            <w:r>
              <w:t xml:space="preserve"> </w:t>
            </w:r>
            <w:r>
              <w:rPr>
                <w:shd w:val="clear" w:color="auto" w:fill="FFFFFF"/>
              </w:rPr>
              <w:t>%}</w:t>
            </w:r>
          </w:p>
        </w:tc>
        <w:tc>
          <w:tcPr>
            <w:tcW w:w="7612" w:type="dxa"/>
            <w:tcMar>
              <w:top w:w="432" w:type="dxa"/>
              <w:left w:w="115" w:type="dxa"/>
              <w:right w:w="115" w:type="dxa"/>
            </w:tcMar>
          </w:tcPr>
          <w:p w14:paraId="77936E57" w14:textId="77777777" w:rsidR="000C1B55" w:rsidRDefault="000C1B55" w:rsidP="00904B5D"/>
        </w:tc>
      </w:tr>
      <w:tr w:rsidR="000C1B55" w14:paraId="0CC18410" w14:textId="77777777" w:rsidTr="00904B5D">
        <w:trPr>
          <w:jc w:val="center"/>
        </w:trPr>
        <w:tc>
          <w:tcPr>
            <w:tcW w:w="2880" w:type="dxa"/>
            <w:tcMar>
              <w:top w:w="360" w:type="dxa"/>
              <w:left w:w="115" w:type="dxa"/>
              <w:right w:w="115" w:type="dxa"/>
            </w:tcMar>
          </w:tcPr>
          <w:p w14:paraId="1C816A4C" w14:textId="22EB460B" w:rsidR="000C1B55" w:rsidRPr="00A50D37" w:rsidRDefault="000C1B55" w:rsidP="00904B5D">
            <w:pPr>
              <w:pStyle w:val="Heading2"/>
              <w:outlineLvl w:val="1"/>
              <w:rPr>
                <w:shd w:val="clear" w:color="auto" w:fill="FFFFFF"/>
              </w:rPr>
            </w:pPr>
            <w:r w:rsidRPr="00E468B3">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12</w:t>
            </w:r>
            <w:r w:rsidRPr="00A50D37">
              <w:rPr>
                <w:shd w:val="clear" w:color="auto" w:fill="FFFFFF"/>
              </w:rPr>
              <w:fldChar w:fldCharType="end"/>
            </w:r>
            <w:r w:rsidRPr="00E468B3">
              <w:t>:</w:t>
            </w:r>
            <w:r>
              <w:t xml:space="preserve"> A</w:t>
            </w:r>
            <w:r w:rsidRPr="00366A31">
              <w:t xml:space="preserve">sk the court to change your custody and </w:t>
            </w:r>
            <w:r>
              <w:t>P</w:t>
            </w:r>
            <w:r w:rsidRPr="00366A31">
              <w:t xml:space="preserve">arenting </w:t>
            </w:r>
            <w:r>
              <w:t>P</w:t>
            </w:r>
            <w:r w:rsidRPr="00366A31">
              <w:t>lan or child support order from another state</w:t>
            </w:r>
          </w:p>
        </w:tc>
        <w:tc>
          <w:tcPr>
            <w:tcW w:w="7612" w:type="dxa"/>
            <w:tcMar>
              <w:top w:w="432" w:type="dxa"/>
              <w:left w:w="115" w:type="dxa"/>
              <w:right w:w="115" w:type="dxa"/>
            </w:tcMar>
          </w:tcPr>
          <w:p w14:paraId="2BD7B15D" w14:textId="77777777" w:rsidR="000C1B55" w:rsidRDefault="000C1B55" w:rsidP="00904B5D">
            <w:pPr>
              <w:pStyle w:val="Heading3"/>
              <w:outlineLvl w:val="2"/>
            </w:pPr>
            <w:r>
              <w:t>Process</w:t>
            </w:r>
          </w:p>
          <w:p w14:paraId="0CBC08C4" w14:textId="77777777" w:rsidR="000C1B55" w:rsidRDefault="000C1B55" w:rsidP="00904B5D">
            <w:pPr>
              <w:pStyle w:val="BodyText"/>
            </w:pPr>
            <w:r>
              <w:t>There are 3 steps to ask an Alaska court to change a custody and parenting plan or child support order from another state:</w:t>
            </w:r>
          </w:p>
          <w:p w14:paraId="24A901B9" w14:textId="77777777" w:rsidR="000C1B55" w:rsidRDefault="000C1B55" w:rsidP="00724ED2">
            <w:pPr>
              <w:pStyle w:val="BodyText"/>
              <w:numPr>
                <w:ilvl w:val="0"/>
                <w:numId w:val="9"/>
              </w:numPr>
              <w:ind w:left="339"/>
            </w:pPr>
            <w:r>
              <w:t>Make sure the Alaska court has jurisdiction (authority) to change the order</w:t>
            </w:r>
          </w:p>
          <w:p w14:paraId="02B3EABB" w14:textId="77777777" w:rsidR="000C1B55" w:rsidRDefault="000C1B55" w:rsidP="00724ED2">
            <w:pPr>
              <w:pStyle w:val="BodyText"/>
              <w:numPr>
                <w:ilvl w:val="0"/>
                <w:numId w:val="9"/>
              </w:numPr>
              <w:ind w:left="339"/>
            </w:pPr>
            <w:r>
              <w:t>Register the out-of-state order in Alaska</w:t>
            </w:r>
          </w:p>
          <w:p w14:paraId="4B40B737" w14:textId="77777777" w:rsidR="000C1B55" w:rsidRDefault="000C1B55" w:rsidP="00724ED2">
            <w:pPr>
              <w:pStyle w:val="BodyText"/>
              <w:numPr>
                <w:ilvl w:val="0"/>
                <w:numId w:val="9"/>
              </w:numPr>
              <w:ind w:left="339"/>
            </w:pPr>
            <w:r>
              <w:t>Ask the Alaska court to change the order by filing a Motion to Modify</w:t>
            </w:r>
          </w:p>
        </w:tc>
      </w:tr>
      <w:tr w:rsidR="000C1B55" w14:paraId="20B08F85" w14:textId="77777777" w:rsidTr="00904B5D">
        <w:trPr>
          <w:jc w:val="center"/>
        </w:trPr>
        <w:tc>
          <w:tcPr>
            <w:tcW w:w="2880" w:type="dxa"/>
            <w:tcMar>
              <w:top w:w="360" w:type="dxa"/>
              <w:left w:w="115" w:type="dxa"/>
              <w:right w:w="115" w:type="dxa"/>
            </w:tcMar>
          </w:tcPr>
          <w:p w14:paraId="76F42470" w14:textId="12C91320" w:rsidR="000C1B55" w:rsidRPr="00AF4DC6" w:rsidRDefault="000C1B55" w:rsidP="00904B5D">
            <w:pPr>
              <w:pStyle w:val="Heading2"/>
              <w:outlineLvl w:val="1"/>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13</w:t>
            </w:r>
            <w:r w:rsidRPr="00A50D37">
              <w:rPr>
                <w:shd w:val="clear" w:color="auto" w:fill="FFFFFF"/>
              </w:rPr>
              <w:fldChar w:fldCharType="end"/>
            </w:r>
            <w:r w:rsidRPr="00A50D37">
              <w:rPr>
                <w:shd w:val="clear" w:color="auto" w:fill="FFFFFF"/>
              </w:rPr>
              <w:t>:</w:t>
            </w:r>
            <w:r>
              <w:rPr>
                <w:shd w:val="clear" w:color="auto" w:fill="FFFFFF"/>
              </w:rPr>
              <w:t xml:space="preserve"> </w:t>
            </w:r>
            <w:r>
              <w:t>M</w:t>
            </w:r>
            <w:r w:rsidRPr="00AF4DC6">
              <w:t xml:space="preserve">ake sure that the </w:t>
            </w:r>
            <w:r>
              <w:t>A</w:t>
            </w:r>
            <w:r w:rsidRPr="00AF4DC6">
              <w:t>laska court has the authority to change the order</w:t>
            </w:r>
          </w:p>
          <w:p w14:paraId="0F26D999" w14:textId="77777777" w:rsidR="000C1B55" w:rsidRDefault="000C1B55" w:rsidP="00904B5D">
            <w:pPr>
              <w:pStyle w:val="Heading2"/>
              <w:outlineLvl w:val="1"/>
              <w:rPr>
                <w:shd w:val="clear" w:color="auto" w:fill="FFFFFF"/>
              </w:rPr>
            </w:pPr>
          </w:p>
        </w:tc>
        <w:tc>
          <w:tcPr>
            <w:tcW w:w="7612" w:type="dxa"/>
            <w:tcMar>
              <w:top w:w="432" w:type="dxa"/>
              <w:left w:w="115" w:type="dxa"/>
              <w:right w:w="115" w:type="dxa"/>
            </w:tcMar>
          </w:tcPr>
          <w:p w14:paraId="60766E43" w14:textId="77777777" w:rsidR="000C1B55" w:rsidRPr="00366A31" w:rsidRDefault="000C1B55" w:rsidP="00904B5D">
            <w:pPr>
              <w:pStyle w:val="ListParagraph"/>
              <w:ind w:left="508"/>
            </w:pPr>
            <w:r w:rsidRPr="00366A31">
              <w:t>A court must have the authority called jurisdiction to issue an order about a custody or parenting plan or a child support order.</w:t>
            </w:r>
          </w:p>
          <w:p w14:paraId="3A70FC92" w14:textId="77777777" w:rsidR="000C1B55" w:rsidRPr="00366A31" w:rsidRDefault="000C1B55" w:rsidP="00904B5D">
            <w:pPr>
              <w:pStyle w:val="ListParagraph"/>
              <w:ind w:left="508"/>
            </w:pPr>
            <w:r w:rsidRPr="00366A31">
              <w:t>Generally, only the court in the state where the child has lived for the last 6 months can make decisions, enter a parenting plan, or order child support.  This is called the child’s "home state."</w:t>
            </w:r>
          </w:p>
          <w:p w14:paraId="1B964D06" w14:textId="46EF5E15" w:rsidR="000C1B55" w:rsidRDefault="000C1B55" w:rsidP="00904B5D">
            <w:pPr>
              <w:pStyle w:val="ListParagraph"/>
              <w:ind w:left="508"/>
            </w:pPr>
            <w:r w:rsidRPr="00366A31">
              <w:t xml:space="preserve">Jurisdiction can be very complicated.  For example, if a baby is less than 6 months old and has moved between states, there may not be a “home state.”  This is one example of an exception when the Alaska court may be able to decide issues about a child that hasn’t lived here for 6 months.  </w:t>
            </w:r>
            <w:hyperlink r:id="rId50" w:history="1">
              <w:r w:rsidRPr="007562A7">
                <w:rPr>
                  <w:rStyle w:val="Hyperlink"/>
                </w:rPr>
                <w:t>Talking to a lawyer</w:t>
              </w:r>
            </w:hyperlink>
            <w:r w:rsidRPr="00366A31">
              <w:t xml:space="preserve"> can help you decide which is the best state for your case.</w:t>
            </w:r>
          </w:p>
          <w:p w14:paraId="7015ACCE" w14:textId="77777777" w:rsidR="000C1B55" w:rsidRPr="008376C2" w:rsidRDefault="000C1B55" w:rsidP="00904B5D">
            <w:pPr>
              <w:pStyle w:val="Heading3"/>
              <w:outlineLvl w:val="2"/>
            </w:pPr>
            <w:r>
              <w:t>Links in this step</w:t>
            </w:r>
          </w:p>
          <w:p w14:paraId="0A933B92" w14:textId="77777777" w:rsidR="000C1B55" w:rsidRPr="008376C2" w:rsidRDefault="000C1B55" w:rsidP="00904B5D">
            <w:pPr>
              <w:pStyle w:val="BodyText"/>
            </w:pPr>
            <w:r>
              <w:rPr>
                <w:b/>
              </w:rPr>
              <w:t>Talking to a l</w:t>
            </w:r>
            <w:r w:rsidRPr="00C75AF0">
              <w:rPr>
                <w:b/>
              </w:rPr>
              <w:t>awyer</w:t>
            </w:r>
            <w:r w:rsidRPr="008F1485">
              <w:br/>
            </w:r>
            <w:r w:rsidRPr="008376C2">
              <w:rPr>
                <w:rStyle w:val="BodyTextChar"/>
              </w:rPr>
              <w:t>courts.alaska.gov/shc/shclawyer.htm</w:t>
            </w:r>
          </w:p>
          <w:p w14:paraId="4D6116B2" w14:textId="77777777" w:rsidR="000C1B55" w:rsidRDefault="000C1B55" w:rsidP="00904B5D"/>
        </w:tc>
      </w:tr>
      <w:tr w:rsidR="000C1B55" w14:paraId="1DEACA4B" w14:textId="77777777" w:rsidTr="00904B5D">
        <w:trPr>
          <w:jc w:val="center"/>
        </w:trPr>
        <w:tc>
          <w:tcPr>
            <w:tcW w:w="2880" w:type="dxa"/>
            <w:tcMar>
              <w:top w:w="360" w:type="dxa"/>
              <w:left w:w="115" w:type="dxa"/>
              <w:right w:w="115" w:type="dxa"/>
            </w:tcMar>
          </w:tcPr>
          <w:p w14:paraId="307EA787" w14:textId="56E11B71" w:rsidR="000C1B55" w:rsidRPr="00A50D37" w:rsidRDefault="000C1B55" w:rsidP="00904B5D">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14</w:t>
            </w:r>
            <w:r w:rsidRPr="00A50D37">
              <w:rPr>
                <w:shd w:val="clear" w:color="auto" w:fill="FFFFFF"/>
              </w:rPr>
              <w:fldChar w:fldCharType="end"/>
            </w:r>
            <w:r w:rsidRPr="00A50D37">
              <w:rPr>
                <w:shd w:val="clear" w:color="auto" w:fill="FFFFFF"/>
              </w:rPr>
              <w:t>:</w:t>
            </w:r>
            <w:r>
              <w:rPr>
                <w:shd w:val="clear" w:color="auto" w:fill="FFFFFF"/>
              </w:rPr>
              <w:t xml:space="preserve"> </w:t>
            </w:r>
            <w:r w:rsidRPr="00371223">
              <w:rPr>
                <w:shd w:val="clear" w:color="auto" w:fill="FFFFFF"/>
              </w:rPr>
              <w:t xml:space="preserve">Register the </w:t>
            </w:r>
            <w:r>
              <w:rPr>
                <w:shd w:val="clear" w:color="auto" w:fill="FFFFFF"/>
              </w:rPr>
              <w:t>o</w:t>
            </w:r>
            <w:r w:rsidRPr="00371223">
              <w:rPr>
                <w:shd w:val="clear" w:color="auto" w:fill="FFFFFF"/>
              </w:rPr>
              <w:t>ut-</w:t>
            </w:r>
            <w:r w:rsidRPr="00371223">
              <w:rPr>
                <w:shd w:val="clear" w:color="auto" w:fill="FFFFFF"/>
              </w:rPr>
              <w:lastRenderedPageBreak/>
              <w:t>of-</w:t>
            </w:r>
            <w:r>
              <w:rPr>
                <w:shd w:val="clear" w:color="auto" w:fill="FFFFFF"/>
              </w:rPr>
              <w:t>s</w:t>
            </w:r>
            <w:r w:rsidRPr="00371223">
              <w:rPr>
                <w:shd w:val="clear" w:color="auto" w:fill="FFFFFF"/>
              </w:rPr>
              <w:t xml:space="preserve">tate </w:t>
            </w:r>
            <w:r>
              <w:rPr>
                <w:shd w:val="clear" w:color="auto" w:fill="FFFFFF"/>
              </w:rPr>
              <w:t>o</w:t>
            </w:r>
            <w:r w:rsidRPr="00371223">
              <w:rPr>
                <w:shd w:val="clear" w:color="auto" w:fill="FFFFFF"/>
              </w:rPr>
              <w:t>rder</w:t>
            </w:r>
          </w:p>
        </w:tc>
        <w:tc>
          <w:tcPr>
            <w:tcW w:w="7612" w:type="dxa"/>
            <w:tcMar>
              <w:top w:w="432" w:type="dxa"/>
              <w:left w:w="115" w:type="dxa"/>
              <w:right w:w="115" w:type="dxa"/>
            </w:tcMar>
          </w:tcPr>
          <w:p w14:paraId="05EDA117" w14:textId="77777777" w:rsidR="000C1B55" w:rsidRDefault="000C1B55" w:rsidP="00904B5D">
            <w:pPr>
              <w:pStyle w:val="Heading3"/>
              <w:outlineLvl w:val="2"/>
            </w:pPr>
            <w:r>
              <w:lastRenderedPageBreak/>
              <w:t>Submit the following packet to the Alaska court</w:t>
            </w:r>
          </w:p>
          <w:p w14:paraId="0849A7EE" w14:textId="77777777" w:rsidR="000C1B55" w:rsidRDefault="000C1B55" w:rsidP="00904B5D">
            <w:r w:rsidRPr="007202E2">
              <w:rPr>
                <w:rFonts w:ascii="Helvetica" w:hAnsi="Helvetica" w:cs="Helvetica"/>
                <w:color w:val="0A2A78"/>
                <w:spacing w:val="-2"/>
                <w:sz w:val="32"/>
                <w:szCs w:val="24"/>
              </w:rPr>
              <w:t>1.</w:t>
            </w:r>
            <w:r>
              <w:tab/>
              <w:t>One certified copy of the original order.</w:t>
            </w:r>
          </w:p>
          <w:p w14:paraId="0CBC0E43" w14:textId="77777777" w:rsidR="000C1B55" w:rsidRDefault="000C1B55" w:rsidP="00904B5D">
            <w:r w:rsidRPr="007202E2">
              <w:rPr>
                <w:rFonts w:ascii="Helvetica" w:hAnsi="Helvetica" w:cs="Helvetica"/>
                <w:color w:val="0A2A78"/>
                <w:spacing w:val="-2"/>
                <w:sz w:val="32"/>
                <w:szCs w:val="24"/>
              </w:rPr>
              <w:t>2.</w:t>
            </w:r>
            <w:r>
              <w:tab/>
              <w:t>One photocopy of the certified original order.</w:t>
            </w:r>
          </w:p>
          <w:p w14:paraId="257BC7AE" w14:textId="77777777" w:rsidR="000C1B55" w:rsidRDefault="000C1B55" w:rsidP="00904B5D">
            <w:pPr>
              <w:pStyle w:val="Heading3"/>
              <w:outlineLvl w:val="2"/>
            </w:pPr>
            <w:r>
              <w:lastRenderedPageBreak/>
              <w:t>3.</w:t>
            </w:r>
            <w:r>
              <w:tab/>
              <w:t>For Custody</w:t>
            </w:r>
          </w:p>
          <w:p w14:paraId="18A81F8D" w14:textId="14E69C17" w:rsidR="000C1B55" w:rsidRPr="00153C4E" w:rsidRDefault="000C1B55" w:rsidP="00904B5D">
            <w:pPr>
              <w:pStyle w:val="ListParagraph"/>
              <w:ind w:left="418"/>
              <w:rPr>
                <w:b/>
                <w:color w:val="000000"/>
              </w:rPr>
            </w:pPr>
            <w:r w:rsidRPr="00371223">
              <w:rPr>
                <w:b/>
              </w:rPr>
              <w:t xml:space="preserve">Request to </w:t>
            </w:r>
            <w:r w:rsidRPr="00153C4E">
              <w:rPr>
                <w:b/>
                <w:color w:val="000000"/>
              </w:rPr>
              <w:t xml:space="preserve">Register Child Custody Order of Another State or Country, </w:t>
            </w:r>
            <w:hyperlink r:id="rId51" w:history="1">
              <w:r w:rsidRPr="00153C4E">
                <w:rPr>
                  <w:rStyle w:val="Hyperlink"/>
                </w:rPr>
                <w:t>DR-482</w:t>
              </w:r>
            </w:hyperlink>
            <w:r w:rsidRPr="00153C4E">
              <w:rPr>
                <w:b/>
                <w:color w:val="000000"/>
              </w:rPr>
              <w:t xml:space="preserve"> </w:t>
            </w:r>
            <w:r w:rsidRPr="007202E2">
              <w:rPr>
                <w:color w:val="000000"/>
              </w:rPr>
              <w:t>[Fill-In PDF]</w:t>
            </w:r>
            <w:r w:rsidRPr="007202E2">
              <w:rPr>
                <w:color w:val="000000"/>
              </w:rPr>
              <w:br/>
              <w:t>public.courts.alaska.gov/web/forms/docs/dr-482.pdf</w:t>
            </w:r>
          </w:p>
          <w:p w14:paraId="04CF26B0" w14:textId="6DFED041" w:rsidR="000C1B55" w:rsidRDefault="000C1B55" w:rsidP="00904B5D">
            <w:pPr>
              <w:pStyle w:val="ListParagraph"/>
              <w:ind w:left="418"/>
            </w:pPr>
            <w:r w:rsidRPr="00153C4E">
              <w:rPr>
                <w:b/>
                <w:color w:val="000000"/>
              </w:rPr>
              <w:t xml:space="preserve">Notice of Registration of Child Custody Order of Another State or Country, </w:t>
            </w:r>
            <w:hyperlink r:id="rId52" w:history="1">
              <w:r w:rsidRPr="00153C4E">
                <w:rPr>
                  <w:rStyle w:val="Hyperlink"/>
                </w:rPr>
                <w:t>DR-483</w:t>
              </w:r>
            </w:hyperlink>
            <w:r>
              <w:t xml:space="preserve"> [Fill-In PDF] </w:t>
            </w:r>
            <w:r>
              <w:br/>
            </w:r>
            <w:r w:rsidRPr="007202E2">
              <w:t>public.courts.alaska.gov/web/forms/docs/dr-482.pdf</w:t>
            </w:r>
            <w:r>
              <w:br/>
              <w:t>(Completed except for the date and clerk's signature)</w:t>
            </w:r>
          </w:p>
          <w:p w14:paraId="1A0BE5D6" w14:textId="7EF5DE7B" w:rsidR="000C1B55" w:rsidRPr="00153C4E" w:rsidRDefault="000C1B55" w:rsidP="00904B5D">
            <w:pPr>
              <w:pStyle w:val="ListParagraph"/>
              <w:ind w:left="418"/>
              <w:rPr>
                <w:color w:val="000000"/>
              </w:rPr>
            </w:pPr>
            <w:r w:rsidRPr="00153C4E">
              <w:rPr>
                <w:b/>
              </w:rPr>
              <w:t xml:space="preserve">Affidavit for Child </w:t>
            </w:r>
            <w:r w:rsidRPr="00153C4E">
              <w:rPr>
                <w:b/>
                <w:color w:val="000000"/>
              </w:rPr>
              <w:t xml:space="preserve">Custody Registration, SHC-1510 </w:t>
            </w:r>
            <w:r>
              <w:rPr>
                <w:b/>
                <w:color w:val="000000"/>
              </w:rPr>
              <w:br/>
            </w:r>
            <w:r w:rsidRPr="007202E2">
              <w:rPr>
                <w:color w:val="000000"/>
              </w:rPr>
              <w:t>as a</w:t>
            </w:r>
            <w:r>
              <w:rPr>
                <w:b/>
                <w:color w:val="000000"/>
              </w:rPr>
              <w:t xml:space="preserve"> </w:t>
            </w:r>
            <w:hyperlink r:id="rId53" w:history="1">
              <w:r w:rsidRPr="007202E2">
                <w:rPr>
                  <w:rStyle w:val="Hyperlink"/>
                </w:rPr>
                <w:t>Word file</w:t>
              </w:r>
            </w:hyperlink>
            <w:r>
              <w:rPr>
                <w:color w:val="000000"/>
              </w:rPr>
              <w:br/>
            </w:r>
            <w:r w:rsidRPr="007202E2">
              <w:rPr>
                <w:color w:val="000000"/>
              </w:rPr>
              <w:t>courts.alaska.gov/shc/family/docs/shc-1510.doc</w:t>
            </w:r>
            <w:r>
              <w:rPr>
                <w:color w:val="000000"/>
              </w:rPr>
              <w:br/>
              <w:t>as a</w:t>
            </w:r>
            <w:r w:rsidRPr="00153C4E">
              <w:rPr>
                <w:color w:val="000000"/>
              </w:rPr>
              <w:t xml:space="preserve"> </w:t>
            </w:r>
            <w:hyperlink r:id="rId54" w:history="1">
              <w:r w:rsidRPr="00D4324B">
                <w:rPr>
                  <w:rStyle w:val="Hyperlink"/>
                </w:rPr>
                <w:t>PDF</w:t>
              </w:r>
            </w:hyperlink>
            <w:r>
              <w:rPr>
                <w:color w:val="000000"/>
              </w:rPr>
              <w:br/>
            </w:r>
            <w:r w:rsidRPr="00D4324B">
              <w:rPr>
                <w:color w:val="000000"/>
              </w:rPr>
              <w:t>courts.alaska.gov/shc/family/docs/shc-1510n.pdf</w:t>
            </w:r>
          </w:p>
          <w:p w14:paraId="557D098C" w14:textId="39650860" w:rsidR="000C1B55" w:rsidRPr="00D4324B" w:rsidRDefault="000C1B55" w:rsidP="00904B5D">
            <w:pPr>
              <w:pStyle w:val="ListParagraph"/>
              <w:ind w:left="418"/>
              <w:rPr>
                <w:color w:val="000000"/>
              </w:rPr>
            </w:pPr>
            <w:r w:rsidRPr="00153C4E">
              <w:rPr>
                <w:b/>
                <w:color w:val="000000"/>
              </w:rPr>
              <w:t xml:space="preserve">Child Custody Jurisdiction Affidavit, </w:t>
            </w:r>
            <w:hyperlink r:id="rId55" w:history="1">
              <w:r w:rsidRPr="00D4324B">
                <w:rPr>
                  <w:rStyle w:val="Hyperlink"/>
                </w:rPr>
                <w:t>DR-150</w:t>
              </w:r>
            </w:hyperlink>
            <w:r w:rsidRPr="00153C4E">
              <w:rPr>
                <w:color w:val="000000"/>
              </w:rPr>
              <w:t xml:space="preserve"> [Fill-In PDF]</w:t>
            </w:r>
            <w:r w:rsidRPr="00D4324B">
              <w:rPr>
                <w:color w:val="000000"/>
              </w:rPr>
              <w:br/>
              <w:t>public.courts.alaska.gov/web/forms/docs/dr-150.pdf</w:t>
            </w:r>
          </w:p>
          <w:p w14:paraId="38E432A6" w14:textId="73FF0FBB" w:rsidR="000C1B55" w:rsidRPr="00153C4E" w:rsidRDefault="000C1B55" w:rsidP="00904B5D">
            <w:pPr>
              <w:pStyle w:val="ListParagraph"/>
              <w:ind w:left="418"/>
              <w:rPr>
                <w:b/>
                <w:color w:val="000000"/>
              </w:rPr>
            </w:pPr>
            <w:r w:rsidRPr="00153C4E">
              <w:rPr>
                <w:b/>
                <w:color w:val="000000"/>
              </w:rPr>
              <w:t xml:space="preserve">Request for Hearing on Registered Child Custody Order, </w:t>
            </w:r>
            <w:hyperlink r:id="rId56" w:history="1">
              <w:r w:rsidRPr="00D4324B">
                <w:rPr>
                  <w:rStyle w:val="Hyperlink"/>
                </w:rPr>
                <w:t>DR-484</w:t>
              </w:r>
            </w:hyperlink>
            <w:r w:rsidRPr="00153C4E">
              <w:rPr>
                <w:color w:val="000000"/>
              </w:rPr>
              <w:t xml:space="preserve"> [Fill-In PDF]</w:t>
            </w:r>
            <w:r>
              <w:rPr>
                <w:color w:val="000000"/>
              </w:rPr>
              <w:br/>
            </w:r>
            <w:r w:rsidRPr="00D4324B">
              <w:rPr>
                <w:color w:val="000000"/>
              </w:rPr>
              <w:t>public.courts.alaska.gov/web/forms/docs/dr-484.pdf</w:t>
            </w:r>
            <w:r>
              <w:rPr>
                <w:color w:val="000000"/>
              </w:rPr>
              <w:br/>
            </w:r>
            <w:r w:rsidRPr="00153C4E">
              <w:rPr>
                <w:color w:val="000000"/>
              </w:rPr>
              <w:t>(Only fill in the Petitioner's and Respondent's names in the caption at the top left and leave the rest blank)</w:t>
            </w:r>
          </w:p>
          <w:p w14:paraId="2577EEA3" w14:textId="1B0B765E" w:rsidR="000C1B55" w:rsidRDefault="000C1B55" w:rsidP="00904B5D">
            <w:pPr>
              <w:pStyle w:val="ListParagraph"/>
              <w:ind w:left="418"/>
            </w:pPr>
            <w:r w:rsidRPr="00153C4E">
              <w:rPr>
                <w:b/>
                <w:color w:val="000000"/>
              </w:rPr>
              <w:t>Confirmation of Registered</w:t>
            </w:r>
            <w:r>
              <w:t xml:space="preserve"> </w:t>
            </w:r>
            <w:r w:rsidRPr="00153C4E">
              <w:rPr>
                <w:b/>
              </w:rPr>
              <w:t>Child Custody Order</w:t>
            </w:r>
            <w:r>
              <w:t xml:space="preserve">, </w:t>
            </w:r>
            <w:hyperlink r:id="rId57" w:history="1">
              <w:r w:rsidRPr="00FF6116">
                <w:rPr>
                  <w:rStyle w:val="Hyperlink"/>
                </w:rPr>
                <w:t>DR-485</w:t>
              </w:r>
            </w:hyperlink>
            <w:r>
              <w:t xml:space="preserve"> [Fill-In PDF]</w:t>
            </w:r>
            <w:r>
              <w:br/>
            </w:r>
            <w:r w:rsidRPr="00FF6116">
              <w:t>public.courts.alaska.gov/web/forms/docs/dr-485.pdf</w:t>
            </w:r>
            <w:r>
              <w:br/>
              <w:t>(Only fill in the Petitioner's and Respondent's names in the caption at the top left and leave the rest blank)</w:t>
            </w:r>
          </w:p>
          <w:p w14:paraId="050A9F03" w14:textId="77777777" w:rsidR="000C1B55" w:rsidRDefault="000C1B55" w:rsidP="00904B5D">
            <w:pPr>
              <w:pStyle w:val="Heading3"/>
              <w:outlineLvl w:val="2"/>
            </w:pPr>
            <w:r>
              <w:t>3.</w:t>
            </w:r>
            <w:r>
              <w:tab/>
              <w:t>For Child Support</w:t>
            </w:r>
          </w:p>
          <w:p w14:paraId="0382E79F" w14:textId="21C8AA53" w:rsidR="000C1B55" w:rsidRPr="00FF6116" w:rsidRDefault="000C1B55" w:rsidP="00904B5D">
            <w:pPr>
              <w:pStyle w:val="ListParagraph"/>
              <w:ind w:left="418"/>
              <w:rPr>
                <w:color w:val="000000"/>
              </w:rPr>
            </w:pPr>
            <w:r w:rsidRPr="00FF6116">
              <w:rPr>
                <w:b/>
                <w:color w:val="000000"/>
              </w:rPr>
              <w:t xml:space="preserve">Instructions – Registration of Support Order Issued by Another State, </w:t>
            </w:r>
            <w:hyperlink r:id="rId58" w:history="1">
              <w:r w:rsidRPr="005B5AF9">
                <w:rPr>
                  <w:rStyle w:val="Hyperlink"/>
                </w:rPr>
                <w:t>DR-341</w:t>
              </w:r>
            </w:hyperlink>
            <w:r w:rsidRPr="00FF6116">
              <w:rPr>
                <w:color w:val="000000"/>
              </w:rPr>
              <w:t xml:space="preserve"> [Fill-In PDF]</w:t>
            </w:r>
            <w:r>
              <w:rPr>
                <w:color w:val="000000"/>
              </w:rPr>
              <w:br/>
            </w:r>
            <w:r w:rsidRPr="005B5AF9">
              <w:rPr>
                <w:color w:val="000000"/>
              </w:rPr>
              <w:t>public.courts.alaska.gov/web/forms/docs/dr-341.pdf</w:t>
            </w:r>
          </w:p>
          <w:p w14:paraId="4FFC74B6" w14:textId="2A3AF225" w:rsidR="000C1B55" w:rsidRPr="00FF6116" w:rsidRDefault="000C1B55" w:rsidP="00904B5D">
            <w:pPr>
              <w:pStyle w:val="ListParagraph"/>
              <w:ind w:left="418"/>
              <w:rPr>
                <w:color w:val="000000"/>
              </w:rPr>
            </w:pPr>
            <w:r w:rsidRPr="00FF6116">
              <w:rPr>
                <w:b/>
                <w:color w:val="000000"/>
              </w:rPr>
              <w:t xml:space="preserve">Petition to Register a Support Order from Another State, </w:t>
            </w:r>
            <w:hyperlink r:id="rId59" w:history="1">
              <w:r w:rsidRPr="005B5AF9">
                <w:rPr>
                  <w:rStyle w:val="Hyperlink"/>
                </w:rPr>
                <w:t>DR-342</w:t>
              </w:r>
            </w:hyperlink>
            <w:r w:rsidRPr="00FF6116">
              <w:rPr>
                <w:color w:val="000000"/>
              </w:rPr>
              <w:t xml:space="preserve"> [Fill-In PDF]</w:t>
            </w:r>
            <w:r>
              <w:rPr>
                <w:color w:val="000000"/>
              </w:rPr>
              <w:br/>
            </w:r>
            <w:r w:rsidRPr="005B5AF9">
              <w:rPr>
                <w:color w:val="000000"/>
              </w:rPr>
              <w:t>public.courts.alaska.gov/web/forms/docs/dr-34</w:t>
            </w:r>
            <w:r>
              <w:rPr>
                <w:color w:val="000000"/>
              </w:rPr>
              <w:t>2</w:t>
            </w:r>
            <w:r w:rsidRPr="005B5AF9">
              <w:rPr>
                <w:color w:val="000000"/>
              </w:rPr>
              <w:t>.pdf</w:t>
            </w:r>
          </w:p>
          <w:p w14:paraId="23163B91" w14:textId="32682D90" w:rsidR="000C1B55" w:rsidRPr="005B5AF9" w:rsidRDefault="000C1B55" w:rsidP="00904B5D">
            <w:pPr>
              <w:pStyle w:val="ListParagraph"/>
              <w:ind w:left="418"/>
              <w:rPr>
                <w:color w:val="000000"/>
              </w:rPr>
            </w:pPr>
            <w:r w:rsidRPr="00FF6116">
              <w:rPr>
                <w:b/>
                <w:color w:val="000000"/>
              </w:rPr>
              <w:t xml:space="preserve">Confidential Information Sheet - Support Order from Another State, </w:t>
            </w:r>
            <w:hyperlink r:id="rId60" w:history="1">
              <w:r w:rsidRPr="005B5AF9">
                <w:rPr>
                  <w:rStyle w:val="Hyperlink"/>
                </w:rPr>
                <w:t>DR-343</w:t>
              </w:r>
            </w:hyperlink>
            <w:r w:rsidRPr="005B5AF9">
              <w:rPr>
                <w:color w:val="000000"/>
              </w:rPr>
              <w:t xml:space="preserve"> [Fill-In PDF]</w:t>
            </w:r>
            <w:r w:rsidRPr="005B5AF9">
              <w:rPr>
                <w:color w:val="000000"/>
              </w:rPr>
              <w:br/>
              <w:t>public.courts.alaska.gov/web/forms/docs/dr-34</w:t>
            </w:r>
            <w:r>
              <w:rPr>
                <w:color w:val="000000"/>
              </w:rPr>
              <w:t>3</w:t>
            </w:r>
            <w:r w:rsidRPr="005B5AF9">
              <w:rPr>
                <w:color w:val="000000"/>
              </w:rPr>
              <w:t>.pdf</w:t>
            </w:r>
          </w:p>
          <w:p w14:paraId="26F7EE29" w14:textId="61A8C906" w:rsidR="000C1B55" w:rsidRPr="00FF6116" w:rsidRDefault="000C1B55" w:rsidP="00904B5D">
            <w:pPr>
              <w:pStyle w:val="ListParagraph"/>
              <w:ind w:left="418"/>
              <w:rPr>
                <w:color w:val="000000"/>
              </w:rPr>
            </w:pPr>
            <w:r w:rsidRPr="00FF6116">
              <w:rPr>
                <w:b/>
                <w:color w:val="000000"/>
              </w:rPr>
              <w:t xml:space="preserve">Notice of Registration of Another State's Support Order, </w:t>
            </w:r>
            <w:hyperlink r:id="rId61" w:history="1">
              <w:r w:rsidRPr="005B5AF9">
                <w:rPr>
                  <w:rStyle w:val="Hyperlink"/>
                </w:rPr>
                <w:t>DR-344</w:t>
              </w:r>
            </w:hyperlink>
            <w:r w:rsidRPr="00FF6116">
              <w:rPr>
                <w:color w:val="000000"/>
              </w:rPr>
              <w:t xml:space="preserve"> [Fill-In PDF]</w:t>
            </w:r>
            <w:r>
              <w:rPr>
                <w:color w:val="000000"/>
              </w:rPr>
              <w:br/>
            </w:r>
            <w:r w:rsidRPr="005B5AF9">
              <w:rPr>
                <w:color w:val="000000"/>
              </w:rPr>
              <w:t>public.courts.alaska.gov/web/forms/docs/dr-34</w:t>
            </w:r>
            <w:r>
              <w:rPr>
                <w:color w:val="000000"/>
              </w:rPr>
              <w:t>4</w:t>
            </w:r>
            <w:r w:rsidRPr="005B5AF9">
              <w:rPr>
                <w:color w:val="000000"/>
              </w:rPr>
              <w:t>.pdf</w:t>
            </w:r>
            <w:r w:rsidRPr="00FF6116">
              <w:rPr>
                <w:color w:val="000000"/>
              </w:rPr>
              <w:br/>
            </w:r>
            <w:r w:rsidRPr="00FF6116">
              <w:rPr>
                <w:color w:val="000000"/>
              </w:rPr>
              <w:lastRenderedPageBreak/>
              <w:t>(Completed except for the date and clerk's signature)</w:t>
            </w:r>
          </w:p>
          <w:p w14:paraId="1078757C" w14:textId="2334D19C" w:rsidR="000C1B55" w:rsidRPr="00FF6116" w:rsidRDefault="000C1B55" w:rsidP="00904B5D">
            <w:pPr>
              <w:pStyle w:val="ListParagraph"/>
              <w:ind w:left="418"/>
              <w:rPr>
                <w:color w:val="000000"/>
              </w:rPr>
            </w:pPr>
            <w:r w:rsidRPr="00FF6116">
              <w:rPr>
                <w:b/>
                <w:color w:val="000000"/>
              </w:rPr>
              <w:t xml:space="preserve">Request for Hearing About Registered Child Support Order, </w:t>
            </w:r>
            <w:hyperlink r:id="rId62" w:history="1">
              <w:r w:rsidRPr="005B5AF9">
                <w:rPr>
                  <w:rStyle w:val="Hyperlink"/>
                </w:rPr>
                <w:t>DR-345</w:t>
              </w:r>
            </w:hyperlink>
            <w:r w:rsidRPr="00FF6116">
              <w:rPr>
                <w:color w:val="000000"/>
              </w:rPr>
              <w:t xml:space="preserve"> [Fill-In PDF]</w:t>
            </w:r>
            <w:r>
              <w:rPr>
                <w:color w:val="000000"/>
              </w:rPr>
              <w:br/>
            </w:r>
            <w:r w:rsidRPr="005B5AF9">
              <w:rPr>
                <w:color w:val="000000"/>
              </w:rPr>
              <w:t>public.courts.alaska.gov/web/forms/docs/dr-34</w:t>
            </w:r>
            <w:r>
              <w:rPr>
                <w:color w:val="000000"/>
              </w:rPr>
              <w:t>5</w:t>
            </w:r>
            <w:r w:rsidRPr="005B5AF9">
              <w:rPr>
                <w:color w:val="000000"/>
              </w:rPr>
              <w:t>.pdf</w:t>
            </w:r>
            <w:r>
              <w:rPr>
                <w:color w:val="000000"/>
              </w:rPr>
              <w:br/>
            </w:r>
            <w:r w:rsidRPr="00FF6116">
              <w:rPr>
                <w:color w:val="000000"/>
              </w:rPr>
              <w:t>(Only fill in the Petitioner's and Respondent's names in the caption at the top left and leave the rest blank)</w:t>
            </w:r>
          </w:p>
          <w:p w14:paraId="783FE0AC" w14:textId="3C5A0CC3" w:rsidR="000C1B55" w:rsidRDefault="000C1B55" w:rsidP="00904B5D">
            <w:pPr>
              <w:pStyle w:val="ListParagraph"/>
              <w:ind w:left="418"/>
            </w:pPr>
            <w:r w:rsidRPr="00FF6116">
              <w:rPr>
                <w:b/>
                <w:color w:val="000000"/>
              </w:rPr>
              <w:t>Confirmation of Registered Support Order</w:t>
            </w:r>
            <w:r>
              <w:t xml:space="preserve">, </w:t>
            </w:r>
            <w:hyperlink r:id="rId63" w:history="1">
              <w:r w:rsidRPr="005B5AF9">
                <w:rPr>
                  <w:rStyle w:val="Hyperlink"/>
                </w:rPr>
                <w:t>DR-347</w:t>
              </w:r>
            </w:hyperlink>
            <w:r>
              <w:t xml:space="preserve"> [Fill-In PDF]</w:t>
            </w:r>
            <w:r>
              <w:br/>
            </w:r>
            <w:r w:rsidRPr="005B5AF9">
              <w:t>public.courts.alaska.gov/web/forms/docs/dr-347.pdf</w:t>
            </w:r>
          </w:p>
          <w:p w14:paraId="459B2364" w14:textId="77777777" w:rsidR="000C1B55" w:rsidRDefault="000C1B55" w:rsidP="00904B5D">
            <w:pPr>
              <w:pStyle w:val="Heading3"/>
              <w:outlineLvl w:val="2"/>
            </w:pPr>
            <w:r w:rsidRPr="00FF6116">
              <w:t>4.</w:t>
            </w:r>
            <w:r>
              <w:tab/>
              <w:t xml:space="preserve">You need to tell the court how you want it to deliver the documents to the other parent.  </w:t>
            </w:r>
          </w:p>
          <w:p w14:paraId="6BA9855F" w14:textId="77777777" w:rsidR="000C1B55" w:rsidRDefault="000C1B55" w:rsidP="00904B5D">
            <w:pPr>
              <w:pStyle w:val="BodyText"/>
            </w:pPr>
            <w:r>
              <w:t xml:space="preserve">The options are: </w:t>
            </w:r>
          </w:p>
          <w:p w14:paraId="616E89BE" w14:textId="77777777" w:rsidR="000C1B55" w:rsidRDefault="000C1B55" w:rsidP="00904B5D">
            <w:pPr>
              <w:pStyle w:val="ListParagraph"/>
              <w:ind w:left="418"/>
            </w:pPr>
            <w:r w:rsidRPr="00FF6116">
              <w:rPr>
                <w:b/>
              </w:rPr>
              <w:t>1st class US mail</w:t>
            </w:r>
            <w:r>
              <w:t xml:space="preserve"> (which is free): </w:t>
            </w:r>
            <w:r>
              <w:br/>
              <w:t>Give the clerk at the court:</w:t>
            </w:r>
          </w:p>
          <w:p w14:paraId="68A71E27" w14:textId="77777777" w:rsidR="000C1B55" w:rsidRDefault="000C1B55" w:rsidP="00904B5D">
            <w:pPr>
              <w:pStyle w:val="ListParagraph"/>
              <w:numPr>
                <w:ilvl w:val="1"/>
                <w:numId w:val="3"/>
              </w:numPr>
              <w:ind w:left="870"/>
            </w:pPr>
            <w:r>
              <w:t>the packet of forms to register a foreign order</w:t>
            </w:r>
          </w:p>
          <w:p w14:paraId="6E3CC017" w14:textId="77777777" w:rsidR="000C1B55" w:rsidRDefault="000C1B55" w:rsidP="00904B5D">
            <w:pPr>
              <w:pStyle w:val="ListParagraph"/>
              <w:numPr>
                <w:ilvl w:val="1"/>
                <w:numId w:val="3"/>
              </w:numPr>
              <w:ind w:left="870"/>
            </w:pPr>
            <w:r>
              <w:t>envelope(s) addressed to the opposing party</w:t>
            </w:r>
          </w:p>
          <w:p w14:paraId="2BA23136" w14:textId="77777777" w:rsidR="000C1B55" w:rsidRDefault="000C1B55" w:rsidP="00904B5D">
            <w:pPr>
              <w:pStyle w:val="ListParagraph"/>
              <w:numPr>
                <w:ilvl w:val="1"/>
                <w:numId w:val="3"/>
              </w:numPr>
              <w:ind w:left="870"/>
            </w:pPr>
            <w:r>
              <w:t xml:space="preserve">a copy of all documents you are filling </w:t>
            </w:r>
            <w:r w:rsidRPr="00FF6116">
              <w:rPr>
                <w:b/>
              </w:rPr>
              <w:t>plus</w:t>
            </w:r>
            <w:r>
              <w:t xml:space="preserve"> a </w:t>
            </w:r>
            <w:r w:rsidRPr="00FF6116">
              <w:rPr>
                <w:b/>
              </w:rPr>
              <w:t>Request for Hearing</w:t>
            </w:r>
            <w:r>
              <w:t xml:space="preserve"> form for the opposing party</w:t>
            </w:r>
          </w:p>
          <w:p w14:paraId="0846AC07" w14:textId="77777777" w:rsidR="000C1B55" w:rsidRDefault="000C1B55" w:rsidP="00904B5D">
            <w:pPr>
              <w:pStyle w:val="ListParagraph"/>
              <w:ind w:left="418"/>
            </w:pPr>
            <w:r w:rsidRPr="00FF6116">
              <w:rPr>
                <w:b/>
              </w:rPr>
              <w:t>Certified mail</w:t>
            </w:r>
            <w:r>
              <w:t xml:space="preserve"> (which you have to pay for): </w:t>
            </w:r>
          </w:p>
          <w:p w14:paraId="1A423FFE" w14:textId="77777777" w:rsidR="000C1B55" w:rsidRDefault="000C1B55" w:rsidP="00904B5D">
            <w:pPr>
              <w:pStyle w:val="ListParagraph"/>
              <w:numPr>
                <w:ilvl w:val="1"/>
                <w:numId w:val="3"/>
              </w:numPr>
              <w:ind w:left="870"/>
            </w:pPr>
            <w:r>
              <w:t xml:space="preserve"> Before coming to court, </w:t>
            </w:r>
          </w:p>
          <w:p w14:paraId="7A9DB6A1" w14:textId="77777777" w:rsidR="000C1B55" w:rsidRDefault="000C1B55" w:rsidP="00904B5D">
            <w:pPr>
              <w:pStyle w:val="ListParagraph"/>
              <w:numPr>
                <w:ilvl w:val="2"/>
                <w:numId w:val="3"/>
              </w:numPr>
              <w:ind w:left="1320"/>
            </w:pPr>
            <w:r>
              <w:t>go to the Post Office and get the forms for "certified mail", "restricted delivery", "return receipt requested."</w:t>
            </w:r>
          </w:p>
          <w:p w14:paraId="0F744A02" w14:textId="77777777" w:rsidR="000C1B55" w:rsidRDefault="000C1B55" w:rsidP="00904B5D">
            <w:pPr>
              <w:pStyle w:val="ListParagraph"/>
              <w:numPr>
                <w:ilvl w:val="2"/>
                <w:numId w:val="3"/>
              </w:numPr>
              <w:ind w:left="1320"/>
            </w:pPr>
            <w:r>
              <w:t xml:space="preserve">Figure out how much it will cost to mail the forms by this method, and </w:t>
            </w:r>
          </w:p>
          <w:p w14:paraId="7B47EA97" w14:textId="77777777" w:rsidR="000C1B55" w:rsidRDefault="000C1B55" w:rsidP="00904B5D">
            <w:pPr>
              <w:pStyle w:val="ListParagraph"/>
              <w:numPr>
                <w:ilvl w:val="2"/>
                <w:numId w:val="3"/>
              </w:numPr>
              <w:ind w:left="1320"/>
            </w:pPr>
            <w:r>
              <w:t xml:space="preserve">Put the stamps on the envelope. </w:t>
            </w:r>
            <w:r>
              <w:br/>
              <w:t xml:space="preserve">If you do not provide the correct stamped envelope, your paperwork may be rejected.  </w:t>
            </w:r>
          </w:p>
          <w:p w14:paraId="10FFA815" w14:textId="77777777" w:rsidR="000C1B55" w:rsidRDefault="000C1B55" w:rsidP="00904B5D">
            <w:pPr>
              <w:pStyle w:val="ListParagraph"/>
              <w:numPr>
                <w:ilvl w:val="1"/>
                <w:numId w:val="3"/>
              </w:numPr>
              <w:ind w:left="870"/>
            </w:pPr>
            <w:r>
              <w:t>Give the clerk at the court:</w:t>
            </w:r>
          </w:p>
          <w:p w14:paraId="3ADFDF9B" w14:textId="77777777" w:rsidR="000C1B55" w:rsidRDefault="000C1B55" w:rsidP="00904B5D">
            <w:pPr>
              <w:pStyle w:val="ListParagraph"/>
              <w:numPr>
                <w:ilvl w:val="2"/>
                <w:numId w:val="3"/>
              </w:numPr>
              <w:ind w:left="1320"/>
            </w:pPr>
            <w:r>
              <w:tab/>
              <w:t>the packet of forms to register a foreign order</w:t>
            </w:r>
          </w:p>
          <w:p w14:paraId="39921D11" w14:textId="77777777" w:rsidR="000C1B55" w:rsidRDefault="000C1B55" w:rsidP="00904B5D">
            <w:pPr>
              <w:pStyle w:val="ListParagraph"/>
              <w:numPr>
                <w:ilvl w:val="2"/>
                <w:numId w:val="3"/>
              </w:numPr>
              <w:ind w:left="1320"/>
            </w:pPr>
            <w:r>
              <w:t>envelope(s) addressed to the opposing party</w:t>
            </w:r>
          </w:p>
          <w:p w14:paraId="3571F443" w14:textId="77777777" w:rsidR="000C1B55" w:rsidRDefault="000C1B55" w:rsidP="00904B5D">
            <w:pPr>
              <w:pStyle w:val="ListParagraph"/>
              <w:numPr>
                <w:ilvl w:val="2"/>
                <w:numId w:val="3"/>
              </w:numPr>
              <w:ind w:left="1320"/>
            </w:pPr>
            <w:r>
              <w:tab/>
              <w:t>a copy of all documents you are filling PLUS a Request for Hearing form for the opposing party</w:t>
            </w:r>
          </w:p>
          <w:p w14:paraId="6FB47512" w14:textId="77777777" w:rsidR="000C1B55" w:rsidRDefault="000C1B55" w:rsidP="00904B5D">
            <w:pPr>
              <w:pStyle w:val="ListParagraph"/>
              <w:numPr>
                <w:ilvl w:val="2"/>
                <w:numId w:val="3"/>
              </w:numPr>
              <w:ind w:left="1320"/>
            </w:pPr>
            <w:r>
              <w:t xml:space="preserve">the filled-out mailing forms for certified mail, restricted delivery, return receipt requested from the Post Office for each of the people listed in the certificate of distribution on the Notice of Registration Order. </w:t>
            </w:r>
            <w:r>
              <w:br/>
              <w:t xml:space="preserve">On the green card, fill out your return address so you get </w:t>
            </w:r>
            <w:r>
              <w:lastRenderedPageBreak/>
              <w:t>the green card back later.</w:t>
            </w:r>
          </w:p>
          <w:p w14:paraId="78FC1F5C" w14:textId="77777777" w:rsidR="000C1B55" w:rsidRDefault="000C1B55" w:rsidP="00904B5D">
            <w:pPr>
              <w:pStyle w:val="ListParagraph"/>
              <w:numPr>
                <w:ilvl w:val="2"/>
                <w:numId w:val="3"/>
              </w:numPr>
              <w:ind w:left="1320"/>
            </w:pPr>
            <w:r>
              <w:t>enough postage for the court to serve by certified mail, restricted delivery, return receipt requested.</w:t>
            </w:r>
          </w:p>
          <w:p w14:paraId="7B4BF4F2" w14:textId="7F18B650" w:rsidR="000C1B55" w:rsidRDefault="000C1B55" w:rsidP="00904B5D">
            <w:pPr>
              <w:pStyle w:val="ListParagraph"/>
              <w:ind w:left="418"/>
            </w:pPr>
            <w:r w:rsidRPr="005B5AF9">
              <w:rPr>
                <w:b/>
              </w:rPr>
              <w:t>Process server</w:t>
            </w:r>
            <w:r>
              <w:t xml:space="preserve"> (which you have to arrange and pay for):</w:t>
            </w:r>
            <w:r>
              <w:br/>
              <w:t>Give the clerk:</w:t>
            </w:r>
          </w:p>
          <w:p w14:paraId="2C00D0BE" w14:textId="77777777" w:rsidR="000C1B55" w:rsidRDefault="000C1B55" w:rsidP="00904B5D">
            <w:pPr>
              <w:pStyle w:val="ListParagraph"/>
              <w:numPr>
                <w:ilvl w:val="1"/>
                <w:numId w:val="3"/>
              </w:numPr>
              <w:ind w:left="870"/>
            </w:pPr>
            <w:r>
              <w:t>the packet of forms to register a foreign order</w:t>
            </w:r>
          </w:p>
          <w:p w14:paraId="3654C0FF" w14:textId="0CC1BA67" w:rsidR="000C1B55" w:rsidRDefault="000C1B55" w:rsidP="00904B5D">
            <w:pPr>
              <w:pStyle w:val="ListParagraph"/>
              <w:numPr>
                <w:ilvl w:val="1"/>
                <w:numId w:val="3"/>
              </w:numPr>
              <w:ind w:left="870"/>
            </w:pPr>
            <w:r>
              <w:t xml:space="preserve">service instructions for the specific process server you want the court to use. Read the instructions about "Personal Service </w:t>
            </w:r>
            <w:proofErr w:type="gramStart"/>
            <w:r>
              <w:t>By</w:t>
            </w:r>
            <w:proofErr w:type="gramEnd"/>
            <w:r>
              <w:t xml:space="preserve"> Process Server" in CIV-106.</w:t>
            </w:r>
          </w:p>
          <w:p w14:paraId="6C7CC469" w14:textId="77777777" w:rsidR="000C1B55" w:rsidRDefault="000C1B55" w:rsidP="00904B5D">
            <w:pPr>
              <w:pStyle w:val="Heading3"/>
              <w:outlineLvl w:val="2"/>
            </w:pPr>
            <w:r>
              <w:t>5.</w:t>
            </w:r>
            <w:r>
              <w:tab/>
              <w:t xml:space="preserve">The filing fee of $250 </w:t>
            </w:r>
          </w:p>
          <w:p w14:paraId="0987DED1" w14:textId="77777777" w:rsidR="000C1B55" w:rsidRDefault="000C1B55" w:rsidP="00904B5D">
            <w:pPr>
              <w:pStyle w:val="BodyText"/>
            </w:pPr>
            <w:r>
              <w:t xml:space="preserve">If you are registering </w:t>
            </w:r>
            <w:r w:rsidRPr="005B5AF9">
              <w:rPr>
                <w:b/>
              </w:rPr>
              <w:t>both</w:t>
            </w:r>
            <w:r>
              <w:t xml:space="preserve"> a foreign child custody order and a foreign support order together, or </w:t>
            </w:r>
            <w:r w:rsidRPr="005B5AF9">
              <w:rPr>
                <w:b/>
              </w:rPr>
              <w:t>only</w:t>
            </w:r>
            <w:r>
              <w:t xml:space="preserve"> a child custody order. </w:t>
            </w:r>
          </w:p>
          <w:p w14:paraId="3C7BB657" w14:textId="65A86C6E" w:rsidR="000C1B55" w:rsidRDefault="000C1B55" w:rsidP="00904B5D">
            <w:pPr>
              <w:pStyle w:val="BodyText"/>
            </w:pPr>
            <w:r>
              <w:t xml:space="preserve">If you cannot afford $250, you can file a </w:t>
            </w:r>
            <w:r w:rsidRPr="005B5AF9">
              <w:rPr>
                <w:b/>
              </w:rPr>
              <w:t>Request for Exemption for Payment of Fees</w:t>
            </w:r>
            <w:r>
              <w:t xml:space="preserve">, </w:t>
            </w:r>
            <w:hyperlink r:id="rId64" w:history="1">
              <w:r w:rsidRPr="000D0D6D">
                <w:rPr>
                  <w:rStyle w:val="Hyperlink"/>
                </w:rPr>
                <w:t>TF-920</w:t>
              </w:r>
            </w:hyperlink>
            <w:r>
              <w:t xml:space="preserve">. </w:t>
            </w:r>
            <w:r>
              <w:br/>
            </w:r>
            <w:r w:rsidRPr="000D0D6D">
              <w:t>public.courts.alaska.gov/web/forms/docs/tf-920.pdf</w:t>
            </w:r>
          </w:p>
          <w:p w14:paraId="710F0D35" w14:textId="77777777" w:rsidR="000C1B55" w:rsidRDefault="000C1B55" w:rsidP="00904B5D">
            <w:pPr>
              <w:pStyle w:val="BodyText"/>
            </w:pPr>
            <w:r>
              <w:t xml:space="preserve">If you are registering </w:t>
            </w:r>
            <w:r w:rsidRPr="005B5AF9">
              <w:rPr>
                <w:b/>
              </w:rPr>
              <w:t>only</w:t>
            </w:r>
            <w:r>
              <w:t xml:space="preserve"> a foreign support order, it is </w:t>
            </w:r>
            <w:r w:rsidRPr="005B5AF9">
              <w:rPr>
                <w:b/>
              </w:rPr>
              <w:t>free</w:t>
            </w:r>
            <w:r>
              <w:t>.</w:t>
            </w:r>
          </w:p>
          <w:p w14:paraId="697A8FC8" w14:textId="09549EC4" w:rsidR="000C1B55" w:rsidRPr="00366A31" w:rsidRDefault="000C1B55" w:rsidP="00A26E27">
            <w:pPr>
              <w:tabs>
                <w:tab w:val="left" w:pos="720"/>
                <w:tab w:val="left" w:pos="1440"/>
                <w:tab w:val="left" w:pos="2160"/>
                <w:tab w:val="left" w:pos="2880"/>
                <w:tab w:val="left" w:pos="3600"/>
                <w:tab w:val="left" w:pos="5256"/>
              </w:tabs>
              <w:ind w:left="148"/>
            </w:pPr>
            <w:r w:rsidRPr="000D0D6D">
              <w:rPr>
                <w:rFonts w:ascii="Helvetica" w:hAnsi="Helvetica" w:cs="Helvetica"/>
                <w:color w:val="0A2A78"/>
                <w:spacing w:val="-2"/>
                <w:sz w:val="32"/>
                <w:szCs w:val="24"/>
              </w:rPr>
              <w:t>6.</w:t>
            </w:r>
            <w:r w:rsidRPr="000D0D6D">
              <w:rPr>
                <w:rFonts w:ascii="Helvetica" w:hAnsi="Helvetica" w:cs="Helvetica"/>
                <w:color w:val="0A2A78"/>
                <w:spacing w:val="-2"/>
                <w:sz w:val="32"/>
                <w:szCs w:val="24"/>
              </w:rPr>
              <w:tab/>
            </w:r>
            <w:r w:rsidRPr="000D0D6D">
              <w:rPr>
                <w:b/>
              </w:rPr>
              <w:t>Case description form</w:t>
            </w:r>
            <w:r>
              <w:t xml:space="preserve">, </w:t>
            </w:r>
            <w:hyperlink r:id="rId65" w:history="1">
              <w:r w:rsidRPr="000D0D6D">
                <w:rPr>
                  <w:rStyle w:val="Hyperlink"/>
                </w:rPr>
                <w:t>CIV-125S</w:t>
              </w:r>
            </w:hyperlink>
            <w:r w:rsidR="00A26E27">
              <w:rPr>
                <w:rStyle w:val="Hyperlink"/>
              </w:rPr>
              <w:tab/>
            </w:r>
            <w:r w:rsidRPr="000D0D6D">
              <w:br/>
              <w:t xml:space="preserve">public.courts.alaska.gov/web/forms/docs/civ-125s.pdf </w:t>
            </w:r>
            <w:r>
              <w:t xml:space="preserve"> </w:t>
            </w:r>
          </w:p>
        </w:tc>
      </w:tr>
      <w:tr w:rsidR="000C1B55" w14:paraId="64CF5C0E" w14:textId="77777777" w:rsidTr="00904B5D">
        <w:trPr>
          <w:jc w:val="center"/>
        </w:trPr>
        <w:tc>
          <w:tcPr>
            <w:tcW w:w="2880" w:type="dxa"/>
            <w:tcMar>
              <w:top w:w="360" w:type="dxa"/>
              <w:left w:w="115" w:type="dxa"/>
              <w:right w:w="115" w:type="dxa"/>
            </w:tcMar>
          </w:tcPr>
          <w:p w14:paraId="535F6288" w14:textId="77777777" w:rsidR="000C1B55" w:rsidRDefault="000C1B55" w:rsidP="00904B5D">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D53D998" w14:textId="77777777" w:rsidR="000C1B55" w:rsidRDefault="000C1B55" w:rsidP="00904B5D"/>
        </w:tc>
      </w:tr>
      <w:tr w:rsidR="00AD3A8A" w14:paraId="492AD12C" w14:textId="77777777" w:rsidTr="00E70F3F">
        <w:trPr>
          <w:jc w:val="center"/>
        </w:trPr>
        <w:tc>
          <w:tcPr>
            <w:tcW w:w="2880" w:type="dxa"/>
            <w:tcMar>
              <w:top w:w="360" w:type="dxa"/>
              <w:left w:w="115" w:type="dxa"/>
              <w:right w:w="115" w:type="dxa"/>
            </w:tcMar>
          </w:tcPr>
          <w:p w14:paraId="158234CF" w14:textId="687789F4" w:rsidR="00AD3A8A" w:rsidRDefault="00AD3A8A" w:rsidP="00E70F3F">
            <w:pPr>
              <w:pStyle w:val="BodyText"/>
              <w:rPr>
                <w:shd w:val="clear" w:color="auto" w:fill="FFFFFF"/>
              </w:rPr>
            </w:pPr>
            <w:r>
              <w:rPr>
                <w:shd w:val="clear" w:color="auto" w:fill="FFFFFF"/>
              </w:rPr>
              <w:t xml:space="preserve">{%tr if </w:t>
            </w:r>
            <w:r w:rsidR="004F2096">
              <w:rPr>
                <w:shd w:val="clear" w:color="auto" w:fill="FFFFFF"/>
              </w:rPr>
              <w:t>modify_within_15_days or modify_after_15 == 'AK order'</w:t>
            </w:r>
            <w:r w:rsidR="00DF06A7">
              <w:rPr>
                <w:shd w:val="clear" w:color="auto" w:fill="FFFFFF"/>
              </w:rPr>
              <w:t xml:space="preserve"> </w:t>
            </w:r>
            <w:r>
              <w:rPr>
                <w:shd w:val="clear" w:color="auto" w:fill="FFFFFF"/>
              </w:rPr>
              <w:t>%}</w:t>
            </w:r>
          </w:p>
        </w:tc>
        <w:tc>
          <w:tcPr>
            <w:tcW w:w="7612" w:type="dxa"/>
            <w:tcMar>
              <w:top w:w="432" w:type="dxa"/>
              <w:left w:w="115" w:type="dxa"/>
              <w:right w:w="115" w:type="dxa"/>
            </w:tcMar>
          </w:tcPr>
          <w:p w14:paraId="3F30AB5C" w14:textId="77777777" w:rsidR="00AD3A8A" w:rsidRDefault="00AD3A8A" w:rsidP="00E70F3F"/>
        </w:tc>
      </w:tr>
      <w:tr w:rsidR="00AD3A8A" w14:paraId="7D52B741" w14:textId="77777777" w:rsidTr="00E70F3F">
        <w:trPr>
          <w:jc w:val="center"/>
        </w:trPr>
        <w:tc>
          <w:tcPr>
            <w:tcW w:w="2880" w:type="dxa"/>
            <w:tcMar>
              <w:top w:w="360" w:type="dxa"/>
              <w:left w:w="115" w:type="dxa"/>
              <w:right w:w="115" w:type="dxa"/>
            </w:tcMar>
          </w:tcPr>
          <w:p w14:paraId="0AA75C48" w14:textId="17DA5CE6" w:rsidR="00AD3A8A" w:rsidRDefault="00AD3A8A"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15</w:t>
            </w:r>
            <w:r w:rsidRPr="00A50D37">
              <w:rPr>
                <w:shd w:val="clear" w:color="auto" w:fill="FFFFFF"/>
              </w:rPr>
              <w:fldChar w:fldCharType="end"/>
            </w:r>
            <w:r w:rsidRPr="00A50D37">
              <w:rPr>
                <w:shd w:val="clear" w:color="auto" w:fill="FFFFFF"/>
              </w:rPr>
              <w:t>:</w:t>
            </w:r>
            <w:r>
              <w:rPr>
                <w:shd w:val="clear" w:color="auto" w:fill="FFFFFF"/>
              </w:rPr>
              <w:t xml:space="preserve"> </w:t>
            </w:r>
            <w:r w:rsidR="008D50F1">
              <w:rPr>
                <w:shd w:val="clear" w:color="auto" w:fill="FFFFFF"/>
              </w:rPr>
              <w:t>{% if modify_after_15 == 'foreign</w:t>
            </w:r>
            <w:r w:rsidR="00E328F0">
              <w:rPr>
                <w:shd w:val="clear" w:color="auto" w:fill="FFFFFF"/>
              </w:rPr>
              <w:t xml:space="preserve"> </w:t>
            </w:r>
            <w:r w:rsidR="008D50F1">
              <w:rPr>
                <w:shd w:val="clear" w:color="auto" w:fill="FFFFFF"/>
              </w:rPr>
              <w:t xml:space="preserve">order' </w:t>
            </w:r>
            <w:proofErr w:type="gramStart"/>
            <w:r w:rsidR="008D50F1">
              <w:rPr>
                <w:shd w:val="clear" w:color="auto" w:fill="FFFFFF"/>
              </w:rPr>
              <w:t>%}File</w:t>
            </w:r>
            <w:proofErr w:type="gramEnd"/>
            <w:r w:rsidR="008D50F1">
              <w:rPr>
                <w:shd w:val="clear" w:color="auto" w:fill="FFFFFF"/>
              </w:rPr>
              <w:t xml:space="preserve"> a Motion to Modify{% else %}</w:t>
            </w:r>
            <w:r>
              <w:rPr>
                <w:shd w:val="clear" w:color="auto" w:fill="FFFFFF"/>
              </w:rPr>
              <w:t>Ask the court to change</w:t>
            </w:r>
            <w:r w:rsidR="00FC4E7D">
              <w:rPr>
                <w:shd w:val="clear" w:color="auto" w:fill="FFFFFF"/>
              </w:rPr>
              <w:t xml:space="preserve">{% if </w:t>
            </w:r>
            <w:r w:rsidR="00FC4E7D">
              <w:rPr>
                <w:shd w:val="clear" w:color="auto" w:fill="FFFFFF"/>
              </w:rPr>
              <w:lastRenderedPageBreak/>
              <w:t>modify_after_15 == 'AK order' %} your Alaska custody and Parenting Plan or Child Support order{% endif %}</w:t>
            </w:r>
            <w:r w:rsidR="00BB66C6">
              <w:rPr>
                <w:shd w:val="clear" w:color="auto" w:fill="FFFFFF"/>
              </w:rPr>
              <w:t>{% endif %}</w:t>
            </w:r>
          </w:p>
        </w:tc>
        <w:tc>
          <w:tcPr>
            <w:tcW w:w="7612" w:type="dxa"/>
            <w:tcMar>
              <w:top w:w="432" w:type="dxa"/>
              <w:left w:w="115" w:type="dxa"/>
              <w:right w:w="115" w:type="dxa"/>
            </w:tcMar>
          </w:tcPr>
          <w:p w14:paraId="7A9E5C1B" w14:textId="77777777" w:rsidR="00AD3A8A" w:rsidRDefault="00AD3A8A" w:rsidP="00AD3A8A">
            <w:pPr>
              <w:pStyle w:val="Heading3"/>
              <w:outlineLvl w:val="2"/>
            </w:pPr>
            <w:r>
              <w:lastRenderedPageBreak/>
              <w:t>Background</w:t>
            </w:r>
          </w:p>
          <w:p w14:paraId="256CA5D4" w14:textId="77777777" w:rsidR="00374AC3" w:rsidRDefault="00DF06A7" w:rsidP="00AD3A8A">
            <w:pPr>
              <w:pStyle w:val="BodyText"/>
            </w:pPr>
            <w:r>
              <w:t>{%p if modify</w:t>
            </w:r>
            <w:r w:rsidR="004F2096">
              <w:t>_within_15_days</w:t>
            </w:r>
            <w:r>
              <w:t xml:space="preserve"> %}</w:t>
            </w:r>
          </w:p>
          <w:p w14:paraId="1BD5A91D" w14:textId="4B8AC321" w:rsidR="00F41CEA" w:rsidRDefault="00AD3A8A" w:rsidP="00AD3A8A">
            <w:pPr>
              <w:pStyle w:val="BodyText"/>
            </w:pPr>
            <w:r>
              <w:t xml:space="preserve">A </w:t>
            </w:r>
            <w:r w:rsidRPr="00AD3A8A">
              <w:rPr>
                <w:b/>
              </w:rPr>
              <w:t>Motion to Modify</w:t>
            </w:r>
            <w:r>
              <w:t xml:space="preserve"> asks the court to change an existing order because of a change in circumstances.</w:t>
            </w:r>
          </w:p>
          <w:p w14:paraId="2BFF9E8D" w14:textId="08724C16" w:rsidR="00F41CEA" w:rsidRDefault="00F41CEA" w:rsidP="00AD3A8A">
            <w:pPr>
              <w:pStyle w:val="BodyText"/>
            </w:pPr>
            <w:r>
              <w:t>{%p endif %}</w:t>
            </w:r>
          </w:p>
          <w:p w14:paraId="28406E0C" w14:textId="6174578C" w:rsidR="00AD3A8A" w:rsidRDefault="00DF06A7" w:rsidP="00AD3A8A">
            <w:pPr>
              <w:pStyle w:val="BodyText"/>
            </w:pPr>
            <w:r>
              <w:t xml:space="preserve">{%p </w:t>
            </w:r>
            <w:r w:rsidR="00D617F1">
              <w:t xml:space="preserve">if </w:t>
            </w:r>
            <w:r w:rsidR="00F41CEA">
              <w:t xml:space="preserve">modify_after_15 </w:t>
            </w:r>
            <w:proofErr w:type="gramStart"/>
            <w:r w:rsidR="008D50F1">
              <w:t>in(</w:t>
            </w:r>
            <w:proofErr w:type="gramEnd"/>
            <w:r w:rsidR="00F41CEA">
              <w:t>'AK order'</w:t>
            </w:r>
            <w:r w:rsidR="008D50F1">
              <w:t>, '</w:t>
            </w:r>
            <w:r w:rsidR="000344EB">
              <w:t>foreign</w:t>
            </w:r>
            <w:r w:rsidR="008D50F1">
              <w:t xml:space="preserve"> order'</w:t>
            </w:r>
            <w:r w:rsidR="000344EB">
              <w:t>)</w:t>
            </w:r>
            <w:r w:rsidR="00F41CEA">
              <w:t xml:space="preserve"> </w:t>
            </w:r>
            <w:r>
              <w:t xml:space="preserve">%} </w:t>
            </w:r>
            <w:r w:rsidRPr="00DF06A7">
              <w:t xml:space="preserve">If you want to change your custody and parenting plan or child support order, you can ask the other parent if they agree.  If you do not agree, you can ask the court to change the order by filing a </w:t>
            </w:r>
            <w:r w:rsidRPr="00DF06A7">
              <w:rPr>
                <w:b/>
              </w:rPr>
              <w:t>Motion to Modify</w:t>
            </w:r>
            <w:r w:rsidRPr="00DF06A7">
              <w:t>.</w:t>
            </w:r>
            <w:r>
              <w:t xml:space="preserve"> </w:t>
            </w:r>
          </w:p>
          <w:p w14:paraId="4AE81B9E" w14:textId="5B47F15A" w:rsidR="00F41CEA" w:rsidRDefault="00F41CEA" w:rsidP="00AD3A8A">
            <w:pPr>
              <w:pStyle w:val="BodyText"/>
            </w:pPr>
            <w:r>
              <w:lastRenderedPageBreak/>
              <w:t>{%p endif %}</w:t>
            </w:r>
          </w:p>
          <w:p w14:paraId="4ACA8E1D" w14:textId="1879E7E0" w:rsidR="00AD3A8A" w:rsidDel="003F66FD" w:rsidRDefault="00AD3A8A" w:rsidP="00AD3A8A">
            <w:pPr>
              <w:pStyle w:val="Heading3"/>
              <w:outlineLvl w:val="2"/>
              <w:rPr>
                <w:del w:id="18" w:author="Caroline Robinson" w:date="2023-02-03T08:19:00Z"/>
              </w:rPr>
            </w:pPr>
            <w:del w:id="19" w:author="Caroline Robinson" w:date="2023-02-03T08:19:00Z">
              <w:r w:rsidDel="003F66FD">
                <w:delText>Timing</w:delText>
              </w:r>
            </w:del>
          </w:p>
          <w:p w14:paraId="57BABA83" w14:textId="6025AFC3" w:rsidR="00AD3A8A" w:rsidDel="003F66FD" w:rsidRDefault="00AD3A8A" w:rsidP="00AD3A8A">
            <w:pPr>
              <w:pStyle w:val="BodyText"/>
              <w:rPr>
                <w:del w:id="20" w:author="Caroline Robinson" w:date="2023-02-03T08:19:00Z"/>
              </w:rPr>
            </w:pPr>
            <w:del w:id="21" w:author="Caroline Robinson" w:date="2023-02-03T08:19:00Z">
              <w:r w:rsidDel="003F66FD">
                <w:delText xml:space="preserve">A court will rarely grant a </w:delText>
              </w:r>
              <w:r w:rsidRPr="00AD3A8A" w:rsidDel="003F66FD">
                <w:rPr>
                  <w:b/>
                </w:rPr>
                <w:delText xml:space="preserve">Motion to Modify </w:delText>
              </w:r>
              <w:r w:rsidDel="003F66FD">
                <w:delText xml:space="preserve">made within 15 days of when the court made its final custody order unless something unexpected happened. Examples of why a court may grant a </w:delText>
              </w:r>
              <w:r w:rsidRPr="00AD3A8A" w:rsidDel="003F66FD">
                <w:rPr>
                  <w:b/>
                </w:rPr>
                <w:delText>Motion to Modify</w:delText>
              </w:r>
              <w:r w:rsidDel="003F66FD">
                <w:delText xml:space="preserve"> are listed below. </w:delText>
              </w:r>
            </w:del>
          </w:p>
          <w:p w14:paraId="5EAAF93B" w14:textId="0B980589" w:rsidR="003F66FD" w:rsidRPr="00E36A87" w:rsidDel="003F66FD" w:rsidRDefault="003F66FD" w:rsidP="003F66FD">
            <w:pPr>
              <w:pStyle w:val="BodyText"/>
              <w:rPr>
                <w:del w:id="22" w:author="Caroline Robinson" w:date="2023-02-03T08:19:00Z"/>
              </w:rPr>
            </w:pPr>
            <w:del w:id="23" w:author="Caroline Robinson" w:date="2023-02-03T08:19:00Z">
              <w:r w:rsidRPr="00E36A87" w:rsidDel="003F66FD">
                <w:delText xml:space="preserve">File a Motion to Modify </w:delText>
              </w:r>
            </w:del>
          </w:p>
          <w:p w14:paraId="6028442B" w14:textId="5A05DF84" w:rsidR="003F66FD" w:rsidRPr="00E36A87" w:rsidRDefault="003F66FD" w:rsidP="003F66FD">
            <w:pPr>
              <w:pStyle w:val="BodyText"/>
            </w:pPr>
            <w:r w:rsidRPr="00E36A87">
              <w:t>The courts want children to have a regular schedule without a lot of changes.  So the courts will generally only change a custody and parenting plan or child support order if there</w:t>
            </w:r>
            <w:r>
              <w:t xml:space="preserve"> is a change of circumstances. </w:t>
            </w:r>
            <w:r w:rsidRPr="00E36A87">
              <w:t xml:space="preserve">Some examples are: </w:t>
            </w:r>
          </w:p>
          <w:p w14:paraId="03CC14F8" w14:textId="77777777" w:rsidR="003F66FD" w:rsidRPr="00E36A87" w:rsidRDefault="003F66FD" w:rsidP="003F66FD">
            <w:pPr>
              <w:pStyle w:val="BodyText"/>
              <w:rPr>
                <w:rFonts w:ascii="Arial" w:hAnsi="Arial" w:cs="Arial"/>
                <w:color w:val="000000"/>
              </w:rPr>
            </w:pPr>
            <w:r w:rsidRPr="00E36A87">
              <w:rPr>
                <w:rStyle w:val="Strong"/>
                <w:rFonts w:ascii="Arial" w:hAnsi="Arial" w:cs="Arial"/>
                <w:color w:val="000000"/>
              </w:rPr>
              <w:t>For custody</w:t>
            </w:r>
            <w:r w:rsidRPr="00E36A87">
              <w:rPr>
                <w:rFonts w:ascii="Arial" w:hAnsi="Arial" w:cs="Arial"/>
                <w:color w:val="000000"/>
              </w:rPr>
              <w:t>, a change in circumstances means something has happened so that the old custody or parenting plan is no longer in the children's best interests. Examples include:</w:t>
            </w:r>
          </w:p>
          <w:p w14:paraId="474D1E6C" w14:textId="77777777" w:rsidR="003F66FD" w:rsidRDefault="003F66FD" w:rsidP="003F66FD">
            <w:pPr>
              <w:pStyle w:val="ListParagraph"/>
              <w:ind w:left="508"/>
            </w:pPr>
            <w:r>
              <w:t>the original plan was for an infant and now the child will start kindergarten so the old schedule of 10 am exchanges does not work;</w:t>
            </w:r>
          </w:p>
          <w:p w14:paraId="7494F524" w14:textId="77777777" w:rsidR="003F66FD" w:rsidRPr="00E36A87" w:rsidRDefault="003F66FD" w:rsidP="003F66FD">
            <w:pPr>
              <w:pStyle w:val="ListParagraph"/>
              <w:ind w:left="508"/>
            </w:pPr>
            <w:r w:rsidRPr="00E36A87">
              <w:t>one parent is moving out of state so the existing schedule of week on / week off is impossible</w:t>
            </w:r>
            <w:r>
              <w:t>;</w:t>
            </w:r>
          </w:p>
          <w:p w14:paraId="118D531A" w14:textId="77777777" w:rsidR="003F66FD" w:rsidRPr="00E36A87" w:rsidRDefault="003F66FD" w:rsidP="003F66FD">
            <w:pPr>
              <w:pStyle w:val="ListParagraph"/>
              <w:ind w:left="508"/>
            </w:pPr>
            <w:r w:rsidRPr="00E36A87">
              <w:t>the parents share parenting time and one parent just went to jail so the existing schedule is impossible</w:t>
            </w:r>
            <w:r>
              <w:t>;</w:t>
            </w:r>
          </w:p>
          <w:p w14:paraId="75B9CB02" w14:textId="77777777" w:rsidR="003F66FD" w:rsidRPr="00D47506" w:rsidRDefault="003F66FD" w:rsidP="003F66FD">
            <w:pPr>
              <w:pStyle w:val="ListParagraph"/>
              <w:ind w:left="508"/>
            </w:pPr>
            <w:r w:rsidRPr="00E36A87">
              <w:t>an act of domestic violence between the parents when returning the children.</w:t>
            </w:r>
            <w:r>
              <w:br/>
            </w:r>
          </w:p>
          <w:p w14:paraId="73ADFF43" w14:textId="77777777" w:rsidR="003F66FD" w:rsidRPr="00E36A87" w:rsidRDefault="003F66FD" w:rsidP="003F66FD">
            <w:pPr>
              <w:pStyle w:val="BodyText"/>
              <w:rPr>
                <w:rFonts w:ascii="Arial" w:hAnsi="Arial" w:cs="Arial"/>
                <w:color w:val="000000"/>
              </w:rPr>
            </w:pPr>
            <w:r w:rsidRPr="00E36A87">
              <w:rPr>
                <w:rStyle w:val="Strong"/>
                <w:rFonts w:ascii="Arial" w:hAnsi="Arial" w:cs="Arial"/>
                <w:color w:val="000000"/>
              </w:rPr>
              <w:t>For child support</w:t>
            </w:r>
            <w:r w:rsidRPr="00E36A87">
              <w:rPr>
                <w:rFonts w:ascii="Arial" w:hAnsi="Arial" w:cs="Arial"/>
                <w:color w:val="000000"/>
              </w:rPr>
              <w:t>, there generally needs to be:</w:t>
            </w:r>
          </w:p>
          <w:p w14:paraId="7526B123" w14:textId="77777777" w:rsidR="003F66FD" w:rsidRPr="003F66FD" w:rsidRDefault="003F66FD" w:rsidP="003F66FD">
            <w:pPr>
              <w:pStyle w:val="ListParagraph"/>
              <w:ind w:left="508"/>
            </w:pPr>
            <w:r w:rsidRPr="00E36A87">
              <w:rPr>
                <w:color w:val="000000"/>
              </w:rPr>
              <w:t xml:space="preserve">a 15% change in the </w:t>
            </w:r>
            <w:r w:rsidRPr="003F66FD">
              <w:t>amount of child support ordered (this means that when you calculate the new child support amount, it is 15% more or less than what it has been), or</w:t>
            </w:r>
          </w:p>
          <w:p w14:paraId="68667908" w14:textId="720303C0" w:rsidR="003F66FD" w:rsidRDefault="003F66FD" w:rsidP="003F66FD">
            <w:pPr>
              <w:pStyle w:val="ListParagraph"/>
              <w:ind w:left="508"/>
              <w:rPr>
                <w:color w:val="000000"/>
              </w:rPr>
            </w:pPr>
            <w:r w:rsidRPr="003F66FD">
              <w:t>a change in the parenting</w:t>
            </w:r>
            <w:r w:rsidRPr="00E36A87">
              <w:rPr>
                <w:color w:val="000000"/>
              </w:rPr>
              <w:t xml:space="preserve"> plan from primary custody to shared custody or vice versa that affects the child support formula.</w:t>
            </w:r>
          </w:p>
          <w:p w14:paraId="78B3D8D4" w14:textId="32C4F011" w:rsidR="00F41CEA" w:rsidRDefault="00F41CEA" w:rsidP="00F41CEA">
            <w:pPr>
              <w:pStyle w:val="BodyText"/>
              <w:rPr>
                <w:color w:val="000000"/>
              </w:rPr>
            </w:pPr>
            <w:r w:rsidRPr="00F41CEA">
              <w:t>{%p if modify_within_15_days %}</w:t>
            </w:r>
          </w:p>
          <w:p w14:paraId="774771B2" w14:textId="77777777" w:rsidR="00F41CEA" w:rsidRPr="00F41CEA" w:rsidRDefault="00F41CEA" w:rsidP="00F41CEA">
            <w:pPr>
              <w:ind w:left="148"/>
              <w:rPr>
                <w:color w:val="000000"/>
              </w:rPr>
            </w:pPr>
          </w:p>
          <w:p w14:paraId="576C84C8" w14:textId="77777777" w:rsidR="003F66FD" w:rsidRDefault="003F66FD" w:rsidP="003F66FD">
            <w:pPr>
              <w:pStyle w:val="Heading3"/>
              <w:outlineLvl w:val="2"/>
              <w:rPr>
                <w:ins w:id="24" w:author="Caroline Robinson" w:date="2023-02-03T08:19:00Z"/>
              </w:rPr>
            </w:pPr>
            <w:ins w:id="25" w:author="Caroline Robinson" w:date="2023-02-03T08:19:00Z">
              <w:r>
                <w:t>Timing</w:t>
              </w:r>
            </w:ins>
          </w:p>
          <w:p w14:paraId="099CF482" w14:textId="77777777" w:rsidR="00AD3A8A" w:rsidRDefault="003F66FD" w:rsidP="00E70F3F">
            <w:pPr>
              <w:pStyle w:val="BodyText"/>
            </w:pPr>
            <w:ins w:id="26" w:author="Caroline Robinson" w:date="2023-02-03T08:19:00Z">
              <w:r>
                <w:t xml:space="preserve">A court will rarely grant a </w:t>
              </w:r>
              <w:r w:rsidRPr="00AD3A8A">
                <w:rPr>
                  <w:b/>
                </w:rPr>
                <w:t xml:space="preserve">Motion to Modify </w:t>
              </w:r>
              <w:r>
                <w:t xml:space="preserve">made within 15 days of when the court made its final custody order unless something unexpected happened. Examples of why a court may grant a </w:t>
              </w:r>
              <w:r w:rsidRPr="00AD3A8A">
                <w:rPr>
                  <w:b/>
                </w:rPr>
                <w:t>Motion to Modify</w:t>
              </w:r>
              <w:r>
                <w:t xml:space="preserve"> are listed below. </w:t>
              </w:r>
            </w:ins>
          </w:p>
          <w:p w14:paraId="518BDAB8" w14:textId="711FAD11" w:rsidR="00F41CEA" w:rsidRDefault="00F41CEA" w:rsidP="00E70F3F">
            <w:pPr>
              <w:pStyle w:val="BodyText"/>
            </w:pPr>
            <w:r>
              <w:lastRenderedPageBreak/>
              <w:t>{%p endif %}</w:t>
            </w:r>
          </w:p>
        </w:tc>
      </w:tr>
      <w:tr w:rsidR="00AD3A8A" w14:paraId="5CECA891" w14:textId="77777777" w:rsidTr="00E70F3F">
        <w:trPr>
          <w:jc w:val="center"/>
        </w:trPr>
        <w:tc>
          <w:tcPr>
            <w:tcW w:w="2880" w:type="dxa"/>
            <w:tcMar>
              <w:top w:w="360" w:type="dxa"/>
              <w:left w:w="115" w:type="dxa"/>
              <w:right w:w="115" w:type="dxa"/>
            </w:tcMar>
          </w:tcPr>
          <w:p w14:paraId="4DF30DD0" w14:textId="214BB960" w:rsidR="00AD3A8A" w:rsidRDefault="00AD3A8A" w:rsidP="00E70F3F">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16</w:t>
            </w:r>
            <w:r w:rsidRPr="00A50D37">
              <w:rPr>
                <w:shd w:val="clear" w:color="auto" w:fill="FFFFFF"/>
              </w:rPr>
              <w:fldChar w:fldCharType="end"/>
            </w:r>
            <w:r w:rsidRPr="00A50D37">
              <w:rPr>
                <w:shd w:val="clear" w:color="auto" w:fill="FFFFFF"/>
              </w:rPr>
              <w:t>:</w:t>
            </w:r>
            <w:r w:rsidR="00951573">
              <w:rPr>
                <w:shd w:val="clear" w:color="auto" w:fill="FFFFFF"/>
              </w:rPr>
              <w:t xml:space="preserve"> Fill out your Motion to Modify forms</w:t>
            </w:r>
          </w:p>
        </w:tc>
        <w:tc>
          <w:tcPr>
            <w:tcW w:w="7612" w:type="dxa"/>
            <w:tcMar>
              <w:top w:w="432" w:type="dxa"/>
              <w:left w:w="115" w:type="dxa"/>
              <w:right w:w="115" w:type="dxa"/>
            </w:tcMar>
          </w:tcPr>
          <w:p w14:paraId="774A2190" w14:textId="33E2CBB6" w:rsidR="00AD3A8A" w:rsidRDefault="00951573" w:rsidP="00E70F3F">
            <w:pPr>
              <w:pStyle w:val="BodyText"/>
            </w:pPr>
            <w:r w:rsidRPr="00E36A87">
              <w:t>State specifically what you want changed and why</w:t>
            </w:r>
          </w:p>
          <w:p w14:paraId="07FD0797" w14:textId="1123D4FC" w:rsidR="00951573" w:rsidRDefault="00951573" w:rsidP="00997F39">
            <w:pPr>
              <w:pStyle w:val="ListParagraph"/>
              <w:ind w:left="418"/>
              <w:rPr>
                <w:color w:val="000000"/>
              </w:rPr>
            </w:pPr>
            <w:r w:rsidRPr="003202E5">
              <w:rPr>
                <w:b/>
                <w:color w:val="000000"/>
              </w:rPr>
              <w:t>Motion &amp; Affidavit to Modify Custody, Visitation and/or Child Support, SHC-1500</w:t>
            </w:r>
            <w:r w:rsidR="00997F39">
              <w:rPr>
                <w:color w:val="000000"/>
              </w:rPr>
              <w:br/>
              <w:t xml:space="preserve">as a </w:t>
            </w:r>
            <w:hyperlink r:id="rId66" w:tgtFrame="_blank" w:history="1">
              <w:r>
                <w:rPr>
                  <w:rStyle w:val="Hyperlink"/>
                  <w:color w:val="006699"/>
                </w:rPr>
                <w:t>Wor</w:t>
              </w:r>
              <w:r w:rsidR="00997F39">
                <w:rPr>
                  <w:rStyle w:val="Hyperlink"/>
                  <w:color w:val="006699"/>
                </w:rPr>
                <w:t>d file</w:t>
              </w:r>
            </w:hyperlink>
            <w:r w:rsidR="00393AD5">
              <w:rPr>
                <w:rStyle w:val="Hyperlink"/>
                <w:color w:val="006699"/>
              </w:rPr>
              <w:br/>
            </w:r>
            <w:r w:rsidR="00393AD5" w:rsidRPr="00BE7C38">
              <w:rPr>
                <w:color w:val="000000"/>
              </w:rPr>
              <w:t>courts.alaska.gov/shc/family/docs/shc-1500.doc</w:t>
            </w:r>
            <w:r w:rsidR="00997F39">
              <w:rPr>
                <w:rStyle w:val="Hyperlink"/>
                <w:color w:val="006699"/>
              </w:rPr>
              <w:br/>
            </w:r>
            <w:r w:rsidR="00997F39" w:rsidRPr="00997F39">
              <w:rPr>
                <w:color w:val="000000"/>
              </w:rPr>
              <w:t>as a</w:t>
            </w:r>
            <w:r w:rsidR="00997F39">
              <w:rPr>
                <w:color w:val="000000"/>
              </w:rPr>
              <w:t xml:space="preserve"> </w:t>
            </w:r>
            <w:hyperlink r:id="rId67" w:tgtFrame="_blank" w:history="1">
              <w:r>
                <w:rPr>
                  <w:rStyle w:val="Hyperlink"/>
                  <w:color w:val="006699"/>
                </w:rPr>
                <w:t>PDF</w:t>
              </w:r>
            </w:hyperlink>
            <w:r w:rsidR="00BE7C38">
              <w:rPr>
                <w:rStyle w:val="Hyperlink"/>
                <w:color w:val="006699"/>
              </w:rPr>
              <w:br/>
            </w:r>
            <w:r w:rsidR="00BE7C38" w:rsidRPr="00BE7C38">
              <w:rPr>
                <w:color w:val="000000"/>
              </w:rPr>
              <w:t>courts.alaska.gov/shc/family/docs/shc-1500n.pdf</w:t>
            </w:r>
          </w:p>
          <w:p w14:paraId="1118F271" w14:textId="0F985C82" w:rsidR="00951573" w:rsidRDefault="00951573" w:rsidP="00997F39">
            <w:pPr>
              <w:pStyle w:val="ListParagraph"/>
              <w:ind w:left="418"/>
              <w:rPr>
                <w:color w:val="000000"/>
              </w:rPr>
            </w:pPr>
            <w:r w:rsidRPr="003202E5">
              <w:rPr>
                <w:b/>
                <w:color w:val="000000"/>
              </w:rPr>
              <w:t>Notice of Motion, SHC-1630</w:t>
            </w:r>
            <w:r w:rsidR="00997F39">
              <w:rPr>
                <w:color w:val="000000"/>
              </w:rPr>
              <w:br/>
              <w:t xml:space="preserve">as a </w:t>
            </w:r>
            <w:hyperlink r:id="rId68" w:tgtFrame="_blank" w:history="1">
              <w:r>
                <w:rPr>
                  <w:rStyle w:val="Hyperlink"/>
                  <w:color w:val="006699"/>
                </w:rPr>
                <w:t>Wor</w:t>
              </w:r>
              <w:r w:rsidR="00997F39">
                <w:rPr>
                  <w:rStyle w:val="Hyperlink"/>
                  <w:color w:val="006699"/>
                </w:rPr>
                <w:t>d file</w:t>
              </w:r>
            </w:hyperlink>
            <w:r w:rsidR="00BE7C38">
              <w:rPr>
                <w:rStyle w:val="Hyperlink"/>
                <w:color w:val="006699"/>
              </w:rPr>
              <w:br/>
            </w:r>
            <w:r w:rsidR="00BE7C38" w:rsidRPr="00BE7C38">
              <w:rPr>
                <w:color w:val="000000"/>
              </w:rPr>
              <w:t>courts.alaska.gov/shc/family/docs/shc-1630.doc</w:t>
            </w:r>
            <w:r w:rsidR="00997F39">
              <w:rPr>
                <w:rStyle w:val="Hyperlink"/>
                <w:color w:val="006699"/>
              </w:rPr>
              <w:br/>
            </w:r>
            <w:r w:rsidR="00997F39" w:rsidRPr="00393AD5">
              <w:rPr>
                <w:color w:val="000000"/>
              </w:rPr>
              <w:t xml:space="preserve">as a </w:t>
            </w:r>
            <w:hyperlink r:id="rId69" w:tgtFrame="_blank" w:history="1">
              <w:r>
                <w:rPr>
                  <w:rStyle w:val="Hyperlink"/>
                  <w:color w:val="006699"/>
                </w:rPr>
                <w:t>PDF</w:t>
              </w:r>
            </w:hyperlink>
            <w:r w:rsidR="00BE7C38">
              <w:rPr>
                <w:rStyle w:val="Hyperlink"/>
                <w:color w:val="006699"/>
              </w:rPr>
              <w:br/>
            </w:r>
            <w:r w:rsidR="00BE7C38" w:rsidRPr="00BE7C38">
              <w:rPr>
                <w:color w:val="000000"/>
              </w:rPr>
              <w:t>courts.alaska.gov/shc/family/docs/shc-1630n.pdf</w:t>
            </w:r>
          </w:p>
          <w:p w14:paraId="05199094" w14:textId="6321A9D6" w:rsidR="00951573" w:rsidRDefault="00951573" w:rsidP="00997F39">
            <w:pPr>
              <w:pStyle w:val="ListParagraph"/>
              <w:ind w:left="418"/>
              <w:rPr>
                <w:color w:val="000000"/>
              </w:rPr>
            </w:pPr>
            <w:r w:rsidRPr="003202E5">
              <w:rPr>
                <w:b/>
                <w:color w:val="000000"/>
              </w:rPr>
              <w:t>Child Support Guidelines Affidavit,</w:t>
            </w:r>
            <w:hyperlink r:id="rId70" w:tgtFrame="_blank" w:history="1">
              <w:r w:rsidRPr="00A26E27">
                <w:rPr>
                  <w:rStyle w:val="Hyperlink"/>
                  <w:color w:val="006699"/>
                </w:rPr>
                <w:t>DR-305</w:t>
              </w:r>
            </w:hyperlink>
            <w:r w:rsidR="00997F39">
              <w:rPr>
                <w:rStyle w:val="Hyperlink"/>
                <w:color w:val="006699"/>
              </w:rPr>
              <w:t xml:space="preserve"> </w:t>
            </w:r>
            <w:r w:rsidR="00997F39" w:rsidRPr="00997F39">
              <w:rPr>
                <w:rStyle w:val="BodyTextChar"/>
              </w:rPr>
              <w:t>[Fill-In PDF]</w:t>
            </w:r>
            <w:r w:rsidR="00997F39" w:rsidRPr="00997F39">
              <w:rPr>
                <w:rStyle w:val="BodyTextChar"/>
              </w:rPr>
              <w:br/>
              <w:t>public.courts.alaska.gov/web/forms/docs/dr-305.</w:t>
            </w:r>
            <w:r w:rsidR="00997F39">
              <w:rPr>
                <w:rStyle w:val="BodyTextChar"/>
              </w:rPr>
              <w:t>pdf</w:t>
            </w:r>
          </w:p>
          <w:p w14:paraId="40CC21BB" w14:textId="1D7D62F1" w:rsidR="00951573" w:rsidRDefault="00951573" w:rsidP="00997F39">
            <w:pPr>
              <w:pStyle w:val="ListParagraph"/>
              <w:ind w:left="418"/>
              <w:rPr>
                <w:color w:val="000000"/>
              </w:rPr>
            </w:pPr>
            <w:r w:rsidRPr="003202E5">
              <w:rPr>
                <w:b/>
                <w:color w:val="000000"/>
              </w:rPr>
              <w:t>Child Custody Jurisdiction Affidavit,</w:t>
            </w:r>
            <w:hyperlink r:id="rId71" w:tgtFrame="_blank" w:history="1">
              <w:r w:rsidRPr="00A26E27">
                <w:rPr>
                  <w:rStyle w:val="Hyperlink"/>
                  <w:color w:val="006699"/>
                </w:rPr>
                <w:t>DR-150</w:t>
              </w:r>
            </w:hyperlink>
            <w:r w:rsidR="00393AD5">
              <w:rPr>
                <w:color w:val="000000"/>
              </w:rPr>
              <w:t xml:space="preserve"> </w:t>
            </w:r>
            <w:r>
              <w:rPr>
                <w:rStyle w:val="small"/>
                <w:color w:val="000000"/>
                <w:sz w:val="19"/>
                <w:szCs w:val="19"/>
                <w:shd w:val="clear" w:color="auto" w:fill="FFFFFF"/>
              </w:rPr>
              <w:t>[</w:t>
            </w:r>
            <w:r w:rsidRPr="00393AD5">
              <w:t>Fill-In PDF]</w:t>
            </w:r>
            <w:r w:rsidR="00393AD5">
              <w:rPr>
                <w:rStyle w:val="small"/>
                <w:color w:val="000000"/>
                <w:sz w:val="19"/>
                <w:szCs w:val="19"/>
                <w:shd w:val="clear" w:color="auto" w:fill="FFFFFF"/>
              </w:rPr>
              <w:br/>
            </w:r>
            <w:r w:rsidR="00393AD5" w:rsidRPr="00393AD5">
              <w:rPr>
                <w:color w:val="000000"/>
              </w:rPr>
              <w:t>public.courts.alaska.gov/web/forms/docs/dr-150.pdf</w:t>
            </w:r>
          </w:p>
          <w:p w14:paraId="7236E3F7" w14:textId="4B325BD6" w:rsidR="00951573" w:rsidRDefault="00951573" w:rsidP="00997F39">
            <w:pPr>
              <w:pStyle w:val="ListParagraph"/>
              <w:ind w:left="418"/>
              <w:rPr>
                <w:color w:val="000000"/>
              </w:rPr>
            </w:pPr>
            <w:r>
              <w:rPr>
                <w:color w:val="000000"/>
              </w:rPr>
              <w:t>Choose 1 custody order</w:t>
            </w:r>
            <w:r w:rsidR="003202E5">
              <w:rPr>
                <w:color w:val="000000"/>
              </w:rPr>
              <w:t xml:space="preserve"> </w:t>
            </w:r>
            <w:r w:rsidR="00393AD5">
              <w:rPr>
                <w:color w:val="000000"/>
              </w:rPr>
              <w:t>I</w:t>
            </w:r>
            <w:r>
              <w:rPr>
                <w:color w:val="000000"/>
              </w:rPr>
              <w:t>f you are asking to modify the parenting plan</w:t>
            </w:r>
            <w:r w:rsidR="00393AD5">
              <w:rPr>
                <w:color w:val="000000"/>
              </w:rPr>
              <w:t>.</w:t>
            </w:r>
            <w:r w:rsidR="003202E5">
              <w:rPr>
                <w:color w:val="000000"/>
              </w:rPr>
              <w:br/>
            </w:r>
            <w:r w:rsidR="00393AD5">
              <w:rPr>
                <w:color w:val="000000"/>
              </w:rPr>
              <w:t>D</w:t>
            </w:r>
            <w:r>
              <w:t xml:space="preserve">o </w:t>
            </w:r>
            <w:r w:rsidR="00393AD5" w:rsidRPr="00393AD5">
              <w:rPr>
                <w:b/>
              </w:rPr>
              <w:t>not</w:t>
            </w:r>
            <w:r>
              <w:t xml:space="preserve"> sign the line at the bottom for the judge to sign</w:t>
            </w:r>
            <w:r>
              <w:rPr>
                <w:color w:val="000000"/>
              </w:rPr>
              <w:t>:</w:t>
            </w:r>
          </w:p>
          <w:p w14:paraId="3ED45D30" w14:textId="13452A14" w:rsidR="00951573" w:rsidRDefault="00951573" w:rsidP="003202E5">
            <w:pPr>
              <w:pStyle w:val="ListParagraph"/>
              <w:keepLines/>
              <w:numPr>
                <w:ilvl w:val="1"/>
                <w:numId w:val="3"/>
              </w:numPr>
              <w:ind w:left="864"/>
              <w:rPr>
                <w:color w:val="000000"/>
              </w:rPr>
            </w:pPr>
            <w:r w:rsidRPr="003202E5">
              <w:rPr>
                <w:b/>
                <w:color w:val="000000"/>
              </w:rPr>
              <w:t>Post-Judgment Order for Modification of Custody and Visitation, SHC-1124</w:t>
            </w:r>
            <w:r w:rsidR="00BE7C38">
              <w:rPr>
                <w:color w:val="000000"/>
              </w:rPr>
              <w:br/>
              <w:t xml:space="preserve">as a </w:t>
            </w:r>
            <w:hyperlink r:id="rId72" w:tgtFrame="_blank" w:history="1">
              <w:r>
                <w:rPr>
                  <w:rStyle w:val="Hyperlink"/>
                  <w:color w:val="006699"/>
                </w:rPr>
                <w:t>Wor</w:t>
              </w:r>
              <w:r w:rsidR="00BE7C38">
                <w:rPr>
                  <w:rStyle w:val="Hyperlink"/>
                  <w:color w:val="006699"/>
                </w:rPr>
                <w:t>d file</w:t>
              </w:r>
            </w:hyperlink>
            <w:r w:rsidR="00BE7C38">
              <w:rPr>
                <w:rStyle w:val="Hyperlink"/>
                <w:color w:val="006699"/>
              </w:rPr>
              <w:br/>
            </w:r>
            <w:r w:rsidR="00BE7C38" w:rsidRPr="00BE7C38">
              <w:rPr>
                <w:color w:val="000000"/>
              </w:rPr>
              <w:t>courts.alaska.gov/shc/family/docs/shc-1124.doc</w:t>
            </w:r>
            <w:r w:rsidR="00BE7C38">
              <w:rPr>
                <w:color w:val="000000"/>
              </w:rPr>
              <w:br/>
              <w:t xml:space="preserve">as a </w:t>
            </w:r>
            <w:hyperlink r:id="rId73" w:tgtFrame="_blank" w:history="1">
              <w:r>
                <w:rPr>
                  <w:rStyle w:val="Hyperlink"/>
                  <w:color w:val="006699"/>
                </w:rPr>
                <w:t>PDF</w:t>
              </w:r>
            </w:hyperlink>
            <w:r w:rsidR="00BE7C38">
              <w:rPr>
                <w:rStyle w:val="Hyperlink"/>
                <w:color w:val="006699"/>
              </w:rPr>
              <w:br/>
            </w:r>
            <w:r w:rsidR="00BE7C38" w:rsidRPr="00BE7C38">
              <w:rPr>
                <w:color w:val="000000"/>
              </w:rPr>
              <w:t>courts.alaska.gov/shc/family/docs/shc-1124n.pdf</w:t>
            </w:r>
            <w:r>
              <w:rPr>
                <w:color w:val="000000"/>
              </w:rPr>
              <w:t xml:space="preserve">, </w:t>
            </w:r>
            <w:r w:rsidR="00FC4E7D">
              <w:rPr>
                <w:color w:val="000000"/>
              </w:rPr>
              <w:br/>
            </w:r>
            <w:r w:rsidR="00FC4E7D" w:rsidRPr="00FC4E7D">
              <w:rPr>
                <w:b/>
                <w:color w:val="000000"/>
              </w:rPr>
              <w:t>or</w:t>
            </w:r>
          </w:p>
          <w:p w14:paraId="7407C7FC" w14:textId="1CE34506" w:rsidR="00951573" w:rsidRDefault="00951573" w:rsidP="003202E5">
            <w:pPr>
              <w:pStyle w:val="ListParagraph"/>
              <w:numPr>
                <w:ilvl w:val="1"/>
                <w:numId w:val="3"/>
              </w:numPr>
              <w:ind w:left="870"/>
              <w:rPr>
                <w:color w:val="000000"/>
              </w:rPr>
            </w:pPr>
            <w:r w:rsidRPr="003202E5">
              <w:rPr>
                <w:b/>
                <w:color w:val="000000"/>
              </w:rPr>
              <w:t>Custody Order</w:t>
            </w:r>
            <w:r>
              <w:rPr>
                <w:color w:val="000000"/>
              </w:rPr>
              <w:t xml:space="preserve"> (one page), </w:t>
            </w:r>
            <w:r w:rsidRPr="003202E5">
              <w:rPr>
                <w:b/>
                <w:color w:val="000000"/>
              </w:rPr>
              <w:t>SHC-1103</w:t>
            </w:r>
            <w:r w:rsidR="003202E5">
              <w:rPr>
                <w:color w:val="000000"/>
              </w:rPr>
              <w:br/>
              <w:t xml:space="preserve">as a </w:t>
            </w:r>
            <w:hyperlink r:id="rId74" w:tgtFrame="_blank" w:history="1">
              <w:r>
                <w:rPr>
                  <w:rStyle w:val="Hyperlink"/>
                  <w:color w:val="006699"/>
                </w:rPr>
                <w:t>Wor</w:t>
              </w:r>
              <w:r w:rsidR="003202E5">
                <w:rPr>
                  <w:rStyle w:val="Hyperlink"/>
                  <w:color w:val="006699"/>
                </w:rPr>
                <w:t>d file</w:t>
              </w:r>
            </w:hyperlink>
            <w:r w:rsidR="003202E5">
              <w:rPr>
                <w:rStyle w:val="Hyperlink"/>
                <w:color w:val="006699"/>
              </w:rPr>
              <w:br/>
            </w:r>
            <w:del w:id="27" w:author="Caroline Robinson" w:date="2023-02-23T08:30:00Z">
              <w:r w:rsidR="004E19CC" w:rsidRPr="00937D96" w:rsidDel="00937D96">
                <w:fldChar w:fldCharType="begin"/>
              </w:r>
              <w:r w:rsidR="004E19CC" w:rsidRPr="00937D96" w:rsidDel="00937D96">
                <w:delInstrText xml:space="preserve"> HYPERLINK "http://courts.alaska.gov/shc/family/docs/shc-1103.doc" </w:delInstrText>
              </w:r>
              <w:r w:rsidR="004E19CC" w:rsidRPr="00937D96" w:rsidDel="00937D96">
                <w:fldChar w:fldCharType="separate"/>
              </w:r>
              <w:r w:rsidR="003202E5" w:rsidRPr="00937D96" w:rsidDel="00937D96">
                <w:delText>courts.alaska.gov/shc/family/docs/shc-1103.doc</w:delText>
              </w:r>
              <w:r w:rsidR="004E19CC" w:rsidRPr="00937D96" w:rsidDel="00937D96">
                <w:fldChar w:fldCharType="end"/>
              </w:r>
            </w:del>
            <w:ins w:id="28" w:author="Caroline Robinson" w:date="2023-02-23T08:30:00Z">
              <w:r w:rsidR="00937D96" w:rsidRPr="00937D96">
                <w:t>courts.alaska.gov/shc/family/docs/shc-1103.doc</w:t>
              </w:r>
            </w:ins>
            <w:r w:rsidR="003202E5" w:rsidRPr="00937D96">
              <w:br/>
            </w:r>
            <w:r w:rsidR="003202E5" w:rsidRPr="003202E5">
              <w:rPr>
                <w:color w:val="000000"/>
              </w:rPr>
              <w:t>as a</w:t>
            </w:r>
            <w:r w:rsidR="003202E5">
              <w:rPr>
                <w:rStyle w:val="Hyperlink"/>
                <w:color w:val="006699"/>
              </w:rPr>
              <w:t xml:space="preserve"> </w:t>
            </w:r>
            <w:hyperlink r:id="rId75" w:tgtFrame="_blank" w:history="1">
              <w:r>
                <w:rPr>
                  <w:rStyle w:val="Hyperlink"/>
                  <w:color w:val="006699"/>
                </w:rPr>
                <w:t>PDF</w:t>
              </w:r>
            </w:hyperlink>
            <w:r w:rsidR="003202E5">
              <w:rPr>
                <w:rStyle w:val="Hyperlink"/>
                <w:color w:val="006699"/>
              </w:rPr>
              <w:br/>
            </w:r>
            <w:r w:rsidR="003202E5" w:rsidRPr="003202E5">
              <w:rPr>
                <w:color w:val="000000"/>
              </w:rPr>
              <w:t>courts.alaska.gov/shc/family/docs/shc-1103n.pdf</w:t>
            </w:r>
          </w:p>
          <w:p w14:paraId="69900EAC" w14:textId="49667D0B" w:rsidR="00951573" w:rsidRDefault="00951573" w:rsidP="00FC4E7D">
            <w:pPr>
              <w:pStyle w:val="ListParagraph"/>
              <w:keepNext/>
              <w:keepLines/>
              <w:ind w:left="418"/>
              <w:rPr>
                <w:color w:val="000000"/>
              </w:rPr>
            </w:pPr>
            <w:r w:rsidRPr="003202E5">
              <w:rPr>
                <w:b/>
                <w:color w:val="000000"/>
              </w:rPr>
              <w:t>Order for Modification of Child Support,</w:t>
            </w:r>
            <w:hyperlink r:id="rId76" w:tgtFrame="_blank" w:history="1">
              <w:r w:rsidRPr="00A26E27">
                <w:rPr>
                  <w:rStyle w:val="Hyperlink"/>
                  <w:color w:val="006699"/>
                </w:rPr>
                <w:t>DR-301</w:t>
              </w:r>
            </w:hyperlink>
            <w:r w:rsidRPr="003202E5">
              <w:t>Fill-In PDF]</w:t>
            </w:r>
            <w:r w:rsidR="00655C33">
              <w:br/>
            </w:r>
            <w:r w:rsidR="00655C33" w:rsidRPr="00655C33">
              <w:t>public.courts.alaska.gov/web/forms/docs/dr-301.pdf</w:t>
            </w:r>
            <w:r w:rsidR="00655C33">
              <w:br/>
              <w:t>I</w:t>
            </w:r>
            <w:r w:rsidRPr="000E1D2A">
              <w:t>f you are asking to modify child support or if you are asking to modify the parenting plan in a way that changes child support</w:t>
            </w:r>
            <w:r w:rsidR="00655C33">
              <w:t>.</w:t>
            </w:r>
          </w:p>
          <w:p w14:paraId="2C521D26" w14:textId="381BF85E" w:rsidR="00655C33" w:rsidRPr="00655C33" w:rsidRDefault="00951573" w:rsidP="00655C33">
            <w:pPr>
              <w:pStyle w:val="Heading3"/>
              <w:outlineLvl w:val="2"/>
            </w:pPr>
            <w:r w:rsidRPr="00655C33">
              <w:t xml:space="preserve">Optional </w:t>
            </w:r>
            <w:r w:rsidR="00655C33">
              <w:t>f</w:t>
            </w:r>
            <w:r w:rsidRPr="00655C33">
              <w:t xml:space="preserve">orms </w:t>
            </w:r>
            <w:r w:rsidR="00655C33">
              <w:t>d</w:t>
            </w:r>
            <w:r w:rsidRPr="00655C33">
              <w:t xml:space="preserve">epending </w:t>
            </w:r>
            <w:r w:rsidR="00655C33">
              <w:t>o</w:t>
            </w:r>
            <w:r w:rsidRPr="00655C33">
              <w:t xml:space="preserve">n </w:t>
            </w:r>
            <w:r w:rsidR="00655C33">
              <w:t>y</w:t>
            </w:r>
            <w:r w:rsidRPr="00655C33">
              <w:t xml:space="preserve">our </w:t>
            </w:r>
            <w:r w:rsidR="00655C33">
              <w:t>s</w:t>
            </w:r>
            <w:r w:rsidRPr="00655C33">
              <w:t>ituation</w:t>
            </w:r>
          </w:p>
          <w:p w14:paraId="568FCDB3" w14:textId="07691970" w:rsidR="00951573" w:rsidRPr="00ED1CD1" w:rsidRDefault="00655C33" w:rsidP="00951573">
            <w:pPr>
              <w:pStyle w:val="BodyText"/>
              <w:rPr>
                <w:color w:val="000000"/>
                <w:sz w:val="25"/>
                <w:szCs w:val="25"/>
                <w:u w:val="single"/>
              </w:rPr>
            </w:pPr>
            <w:r>
              <w:rPr>
                <w:color w:val="000000"/>
                <w:sz w:val="25"/>
                <w:szCs w:val="25"/>
              </w:rPr>
              <w:lastRenderedPageBreak/>
              <w:t>C</w:t>
            </w:r>
            <w:r w:rsidR="00951573" w:rsidRPr="00ED1CD1">
              <w:rPr>
                <w:color w:val="000000"/>
                <w:sz w:val="25"/>
                <w:szCs w:val="25"/>
              </w:rPr>
              <w:t xml:space="preserve">hoose </w:t>
            </w:r>
            <w:r w:rsidR="00951573" w:rsidRPr="00ED1CD1">
              <w:rPr>
                <w:color w:val="000000"/>
              </w:rPr>
              <w:t>1 form below based on the parenting schedule if it is not a primary custody calculation (where children are with 1 parent for at least 256 overnights/year</w:t>
            </w:r>
            <w:r w:rsidR="00951573" w:rsidRPr="00ED1CD1">
              <w:rPr>
                <w:color w:val="000000"/>
                <w:sz w:val="25"/>
                <w:szCs w:val="25"/>
                <w:u w:val="single"/>
              </w:rPr>
              <w:t>)</w:t>
            </w:r>
          </w:p>
          <w:p w14:paraId="65D33779" w14:textId="7BD7F186" w:rsidR="00951573" w:rsidRPr="00ED1CD1" w:rsidRDefault="00951573" w:rsidP="00997F39">
            <w:pPr>
              <w:pStyle w:val="ListParagraph"/>
              <w:ind w:left="418"/>
              <w:rPr>
                <w:color w:val="000000"/>
              </w:rPr>
            </w:pPr>
            <w:r w:rsidRPr="00A60728">
              <w:rPr>
                <w:b/>
                <w:color w:val="000000"/>
              </w:rPr>
              <w:t>Shared Custody Support Calculation,</w:t>
            </w:r>
            <w:hyperlink r:id="rId77" w:tgtFrame="_blank" w:history="1">
              <w:r w:rsidRPr="00A26E27">
                <w:rPr>
                  <w:rStyle w:val="Hyperlink"/>
                  <w:color w:val="006699"/>
                </w:rPr>
                <w:t>DR-306</w:t>
              </w:r>
            </w:hyperlink>
            <w:r w:rsidR="000C3592">
              <w:rPr>
                <w:rStyle w:val="Hyperlink"/>
                <w:b/>
                <w:color w:val="006699"/>
              </w:rPr>
              <w:t xml:space="preserve"> </w:t>
            </w:r>
            <w:r w:rsidR="000C3592" w:rsidRPr="000C3592">
              <w:t>[</w:t>
            </w:r>
            <w:r w:rsidRPr="00A60728">
              <w:t>Fill-In PDF]</w:t>
            </w:r>
            <w:r w:rsidR="00A60728">
              <w:br/>
            </w:r>
            <w:r w:rsidR="00A60728" w:rsidRPr="00A60728">
              <w:rPr>
                <w:color w:val="000000"/>
              </w:rPr>
              <w:t>public.courts.alaska.gov/web/forms/docs/dr-306.pdf</w:t>
            </w:r>
          </w:p>
          <w:p w14:paraId="730408ED" w14:textId="26599C6A" w:rsidR="00951573" w:rsidRPr="001B0872" w:rsidRDefault="00951573" w:rsidP="00997F39">
            <w:pPr>
              <w:pStyle w:val="ListParagraph"/>
              <w:ind w:left="418"/>
            </w:pPr>
            <w:r w:rsidRPr="000C3592">
              <w:rPr>
                <w:b/>
                <w:color w:val="000000"/>
              </w:rPr>
              <w:t>Divided Custody Support Calculation,</w:t>
            </w:r>
            <w:hyperlink r:id="rId78" w:tgtFrame="_blank" w:history="1">
              <w:r w:rsidRPr="00A26E27">
                <w:rPr>
                  <w:rStyle w:val="Hyperlink"/>
                  <w:color w:val="006699"/>
                </w:rPr>
                <w:t>DR-307</w:t>
              </w:r>
            </w:hyperlink>
            <w:r w:rsidR="000C3592">
              <w:rPr>
                <w:rStyle w:val="Hyperlink"/>
                <w:b/>
                <w:color w:val="006699"/>
              </w:rPr>
              <w:t xml:space="preserve"> </w:t>
            </w:r>
            <w:r w:rsidRPr="00ED1CD1">
              <w:rPr>
                <w:rStyle w:val="small"/>
                <w:color w:val="000000"/>
                <w:sz w:val="19"/>
                <w:szCs w:val="19"/>
                <w:shd w:val="clear" w:color="auto" w:fill="FFFFFF"/>
              </w:rPr>
              <w:t>[</w:t>
            </w:r>
            <w:r w:rsidRPr="00A60728">
              <w:t>Fill-In PDF]</w:t>
            </w:r>
            <w:r w:rsidR="00A60728" w:rsidRPr="001B0872">
              <w:br/>
              <w:t>public.courts.alaska.gov/web/forms/docs/dr-307.pdf</w:t>
            </w:r>
          </w:p>
          <w:p w14:paraId="0065D017" w14:textId="56D2565D" w:rsidR="00951573" w:rsidRDefault="00951573" w:rsidP="00A60728">
            <w:pPr>
              <w:pStyle w:val="ListParagraph"/>
              <w:ind w:left="418"/>
            </w:pPr>
            <w:r w:rsidRPr="000C3592">
              <w:rPr>
                <w:b/>
                <w:color w:val="222222"/>
                <w:lang w:val="en"/>
              </w:rPr>
              <w:t xml:space="preserve">Hybrid </w:t>
            </w:r>
            <w:r w:rsidRPr="000C3592">
              <w:rPr>
                <w:b/>
                <w:color w:val="000000"/>
              </w:rPr>
              <w:t>Custody</w:t>
            </w:r>
            <w:r w:rsidRPr="000C3592">
              <w:rPr>
                <w:b/>
                <w:color w:val="222222"/>
                <w:lang w:val="en"/>
              </w:rPr>
              <w:t xml:space="preserve"> Child Support Calculation, </w:t>
            </w:r>
            <w:hyperlink r:id="rId79" w:tgtFrame="_blank" w:history="1">
              <w:r w:rsidRPr="00A26E27">
                <w:rPr>
                  <w:rStyle w:val="Hyperlink"/>
                  <w:lang w:val="en"/>
                </w:rPr>
                <w:t>DR-308</w:t>
              </w:r>
            </w:hyperlink>
            <w:r w:rsidRPr="00ED1CD1">
              <w:rPr>
                <w:color w:val="222222"/>
                <w:lang w:val="en"/>
              </w:rPr>
              <w:t xml:space="preserve"> </w:t>
            </w:r>
            <w:r w:rsidRPr="00A60728">
              <w:t>[Fill-In PDF]</w:t>
            </w:r>
            <w:r w:rsidR="00A60728">
              <w:br/>
            </w:r>
            <w:r w:rsidR="00A60728" w:rsidRPr="00A60728">
              <w:rPr>
                <w:color w:val="000000"/>
              </w:rPr>
              <w:t>public.courts.alaska.gov/web/forms/docs/dr-308.pdf</w:t>
            </w:r>
          </w:p>
        </w:tc>
      </w:tr>
      <w:tr w:rsidR="00AD3A8A" w14:paraId="0AE0550D" w14:textId="77777777" w:rsidTr="00E70F3F">
        <w:trPr>
          <w:jc w:val="center"/>
        </w:trPr>
        <w:tc>
          <w:tcPr>
            <w:tcW w:w="2880" w:type="dxa"/>
            <w:tcMar>
              <w:top w:w="360" w:type="dxa"/>
              <w:left w:w="115" w:type="dxa"/>
              <w:right w:w="115" w:type="dxa"/>
            </w:tcMar>
          </w:tcPr>
          <w:p w14:paraId="6B925339" w14:textId="77777777" w:rsidR="00AD3A8A" w:rsidRDefault="00AD3A8A" w:rsidP="00E70F3F">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678F98A8" w14:textId="77777777" w:rsidR="00AD3A8A" w:rsidRDefault="00AD3A8A" w:rsidP="00E70F3F"/>
        </w:tc>
      </w:tr>
      <w:tr w:rsidR="00D45594" w14:paraId="6951AACB" w14:textId="77777777" w:rsidTr="00904B5D">
        <w:trPr>
          <w:jc w:val="center"/>
        </w:trPr>
        <w:tc>
          <w:tcPr>
            <w:tcW w:w="2880" w:type="dxa"/>
            <w:tcMar>
              <w:top w:w="360" w:type="dxa"/>
              <w:left w:w="115" w:type="dxa"/>
              <w:right w:w="115" w:type="dxa"/>
            </w:tcMar>
          </w:tcPr>
          <w:p w14:paraId="5A9ADC10" w14:textId="77777777" w:rsidR="00D45594" w:rsidRDefault="00D45594" w:rsidP="00904B5D">
            <w:pPr>
              <w:pStyle w:val="BodyText"/>
            </w:pPr>
            <w:r w:rsidRPr="008C518D">
              <w:t xml:space="preserve">{%tr if </w:t>
            </w:r>
          </w:p>
          <w:p w14:paraId="01F92C7B" w14:textId="1D1612CB" w:rsidR="00D45594" w:rsidRDefault="00D45594" w:rsidP="00904B5D">
            <w:pPr>
              <w:pStyle w:val="BodyText"/>
              <w:rPr>
                <w:shd w:val="clear" w:color="auto" w:fill="FFFFFF"/>
              </w:rPr>
            </w:pPr>
            <w:r>
              <w:t>motion_decision or standing_order or motion_for_reconsideration or motion_decision or motion_for</w:t>
            </w:r>
            <w:r w:rsidR="00F116BA">
              <w:t>_</w:t>
            </w:r>
            <w:r>
              <w:t>reconsideration or set_aside or modify_within_15</w:t>
            </w:r>
            <w:r w:rsidR="00051DE9">
              <w:t>_</w:t>
            </w:r>
            <w:r>
              <w:t xml:space="preserve">days or </w:t>
            </w:r>
            <w:r>
              <w:rPr>
                <w:shd w:val="clear" w:color="auto" w:fill="FFFFFF"/>
              </w:rPr>
              <w:t>modify_after_15 == 'AK order'</w:t>
            </w:r>
            <w:r>
              <w:t xml:space="preserve"> </w:t>
            </w:r>
            <w:r w:rsidR="006B4CE5">
              <w:t xml:space="preserve">or </w:t>
            </w:r>
            <w:r w:rsidR="006B4CE5">
              <w:rPr>
                <w:shd w:val="clear" w:color="auto" w:fill="FFFFFF"/>
              </w:rPr>
              <w:t xml:space="preserve">modify_after_15 == </w:t>
            </w:r>
            <w:r w:rsidR="00893411" w:rsidRPr="00893411">
              <w:rPr>
                <w:shd w:val="clear" w:color="auto" w:fill="FFFFFF"/>
              </w:rPr>
              <w:t>'foreign order</w:t>
            </w:r>
            <w:r w:rsidR="00893411">
              <w:rPr>
                <w:shd w:val="clear" w:color="auto" w:fill="FFFFFF"/>
              </w:rPr>
              <w:t>'</w:t>
            </w:r>
            <w:r w:rsidR="006B4CE5">
              <w:t xml:space="preserve"> </w:t>
            </w:r>
            <w:r w:rsidRPr="008C518D">
              <w:t>%}</w:t>
            </w:r>
          </w:p>
        </w:tc>
        <w:tc>
          <w:tcPr>
            <w:tcW w:w="7612" w:type="dxa"/>
            <w:tcMar>
              <w:top w:w="432" w:type="dxa"/>
              <w:left w:w="115" w:type="dxa"/>
              <w:right w:w="115" w:type="dxa"/>
            </w:tcMar>
          </w:tcPr>
          <w:p w14:paraId="4F2C15EB" w14:textId="77777777" w:rsidR="00D45594" w:rsidRDefault="00D45594" w:rsidP="00904B5D"/>
        </w:tc>
      </w:tr>
      <w:tr w:rsidR="004409C5" w14:paraId="1CD11F64" w14:textId="77777777" w:rsidTr="00921DA3">
        <w:trPr>
          <w:jc w:val="center"/>
        </w:trPr>
        <w:tc>
          <w:tcPr>
            <w:tcW w:w="2880" w:type="dxa"/>
            <w:tcMar>
              <w:top w:w="360" w:type="dxa"/>
              <w:left w:w="115" w:type="dxa"/>
              <w:right w:w="115" w:type="dxa"/>
            </w:tcMar>
          </w:tcPr>
          <w:p w14:paraId="2E94C4FB" w14:textId="1513D86B" w:rsidR="004409C5" w:rsidRDefault="004409C5" w:rsidP="00CE5ADB">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07521">
              <w:rPr>
                <w:rStyle w:val="NumChar"/>
                <w:noProof/>
              </w:rPr>
              <w:t>17</w:t>
            </w:r>
            <w:r w:rsidRPr="00E11A90">
              <w:rPr>
                <w:rStyle w:val="NumChar"/>
              </w:rPr>
              <w:fldChar w:fldCharType="end"/>
            </w:r>
            <w:r>
              <w:t>:</w:t>
            </w:r>
            <w:r w:rsidR="001A4F2C">
              <w:t xml:space="preserve"> </w:t>
            </w:r>
            <w:r w:rsidR="001252A1" w:rsidRPr="00E47C63">
              <w:rPr>
                <w:color w:val="FF0000"/>
              </w:rPr>
              <w:t xml:space="preserve">{% if  modify_within_15_days or </w:t>
            </w:r>
            <w:r w:rsidR="001252A1" w:rsidRPr="00E47C63">
              <w:rPr>
                <w:color w:val="FF0000"/>
                <w:shd w:val="clear" w:color="auto" w:fill="FFFFFF"/>
              </w:rPr>
              <w:t>modify_after_15 == 'AK order'</w:t>
            </w:r>
            <w:r w:rsidR="001252A1" w:rsidRPr="00E47C63">
              <w:rPr>
                <w:color w:val="FF0000"/>
              </w:rPr>
              <w:t xml:space="preserve"> %}</w:t>
            </w:r>
            <w:r w:rsidR="001252A1">
              <w:t xml:space="preserve">Pay the $75 fee, file and serve your </w:t>
            </w:r>
            <w:r w:rsidR="001252A1" w:rsidRPr="00A07AE1">
              <w:t xml:space="preserve">Motion to </w:t>
            </w:r>
            <w:r w:rsidR="001252A1" w:rsidRPr="00A07AE1">
              <w:lastRenderedPageBreak/>
              <w:t>Modify</w:t>
            </w:r>
            <w:r w:rsidR="001252A1" w:rsidRPr="00A07AE1">
              <w:rPr>
                <w:color w:val="FF0000"/>
                <w:shd w:val="clear" w:color="auto" w:fill="FFFFFF"/>
              </w:rPr>
              <w:t>{% else %}</w:t>
            </w:r>
            <w:r w:rsidR="001A4F2C">
              <w:t xml:space="preserve">File and serve your </w:t>
            </w:r>
            <w:r w:rsidR="001A4F2C" w:rsidRPr="00A07AE1">
              <w:rPr>
                <w:color w:val="FFC000"/>
              </w:rPr>
              <w:t xml:space="preserve">{% if  </w:t>
            </w:r>
            <w:r w:rsidR="008B23FE" w:rsidRPr="00A07AE1">
              <w:rPr>
                <w:color w:val="FFC000"/>
              </w:rPr>
              <w:t>motion or motion_for_reconsideration</w:t>
            </w:r>
            <w:r w:rsidR="001A4F2C" w:rsidRPr="00A07AE1">
              <w:rPr>
                <w:color w:val="FFC000"/>
              </w:rPr>
              <w:t xml:space="preserve">  %}</w:t>
            </w:r>
            <w:r w:rsidR="001A4F2C">
              <w:t>Motion for Reconsideration</w:t>
            </w:r>
            <w:r w:rsidR="008F6D9A">
              <w:t xml:space="preserve">  </w:t>
            </w:r>
            <w:r w:rsidR="008F6D9A" w:rsidRPr="00A07AE1">
              <w:rPr>
                <w:color w:val="FFC000"/>
              </w:rPr>
              <w:t xml:space="preserve">{% </w:t>
            </w:r>
            <w:r w:rsidR="001252A1" w:rsidRPr="00A07AE1">
              <w:rPr>
                <w:color w:val="FFC000"/>
              </w:rPr>
              <w:t>elif</w:t>
            </w:r>
            <w:r w:rsidR="008F6D9A" w:rsidRPr="00A07AE1">
              <w:rPr>
                <w:color w:val="FFC000"/>
              </w:rPr>
              <w:t xml:space="preserve"> </w:t>
            </w:r>
            <w:r w:rsidR="008B23FE" w:rsidRPr="00A07AE1">
              <w:rPr>
                <w:color w:val="FFC000"/>
              </w:rPr>
              <w:t>standing_order</w:t>
            </w:r>
            <w:r w:rsidR="008F6D9A" w:rsidRPr="00A07AE1">
              <w:rPr>
                <w:color w:val="FFC000"/>
              </w:rPr>
              <w:t xml:space="preserve"> %}</w:t>
            </w:r>
            <w:r w:rsidR="003A61B1">
              <w:t>Motion</w:t>
            </w:r>
            <w:r w:rsidR="00660CA4" w:rsidRPr="003253EF">
              <w:rPr>
                <w:color w:val="FFC000"/>
              </w:rPr>
              <w:t xml:space="preserve">{% </w:t>
            </w:r>
            <w:r w:rsidR="003253EF" w:rsidRPr="003253EF">
              <w:rPr>
                <w:color w:val="FFC000"/>
              </w:rPr>
              <w:t>el</w:t>
            </w:r>
            <w:r w:rsidR="00660CA4" w:rsidRPr="003253EF">
              <w:rPr>
                <w:color w:val="FFC000"/>
              </w:rPr>
              <w:t>if  modify_after_15 == 'foreign order' %}</w:t>
            </w:r>
            <w:r w:rsidR="00660CA4">
              <w:rPr>
                <w:shd w:val="clear" w:color="auto" w:fill="FFFFFF"/>
              </w:rPr>
              <w:t xml:space="preserve">File and serve your </w:t>
            </w:r>
            <w:r w:rsidR="00660CA4" w:rsidRPr="00A07AE1">
              <w:rPr>
                <w:shd w:val="clear" w:color="auto" w:fill="FFFFFF"/>
              </w:rPr>
              <w:t>Motion to Modify</w:t>
            </w:r>
            <w:r w:rsidR="00660CA4" w:rsidRPr="003253EF">
              <w:rPr>
                <w:color w:val="FFC000"/>
              </w:rPr>
              <w:t>{% endif %}</w:t>
            </w:r>
            <w:r w:rsidR="003253EF" w:rsidRPr="003253EF">
              <w:rPr>
                <w:color w:val="FF0000"/>
                <w:shd w:val="clear" w:color="auto" w:fill="FFFFFF"/>
              </w:rPr>
              <w:t>{% endif %}</w:t>
            </w:r>
          </w:p>
        </w:tc>
        <w:tc>
          <w:tcPr>
            <w:tcW w:w="7612" w:type="dxa"/>
            <w:tcMar>
              <w:top w:w="432" w:type="dxa"/>
              <w:left w:w="115" w:type="dxa"/>
              <w:right w:w="115" w:type="dxa"/>
            </w:tcMar>
          </w:tcPr>
          <w:p w14:paraId="072EE274" w14:textId="35919B59" w:rsidR="001A4F2C" w:rsidRPr="001A4F2C" w:rsidRDefault="001A4F2C" w:rsidP="001A4F2C">
            <w:pPr>
              <w:pStyle w:val="BodyText"/>
            </w:pPr>
            <w:r w:rsidRPr="001A4F2C">
              <w:lastRenderedPageBreak/>
              <w:t>Make 2 copies of your motion.  Keep 1 copy for your own records.</w:t>
            </w:r>
          </w:p>
          <w:p w14:paraId="2CB23C0E" w14:textId="2E0167F2" w:rsidR="001A4F2C" w:rsidRPr="001A4F2C" w:rsidRDefault="001A4F2C" w:rsidP="001A4F2C">
            <w:pPr>
              <w:pStyle w:val="BodyText"/>
            </w:pPr>
            <w:r w:rsidRPr="001A4F2C">
              <w:t>You must give the other parent (or their lawyer if they have one) 1 copy of everything you file with the court.  You can mail or hand deliver it.  Do this the day you file your motion.  This is called “serving” the other side.  You have to write how you serve the other parent on your motion.</w:t>
            </w:r>
          </w:p>
          <w:p w14:paraId="66BA6FF3" w14:textId="5F98D822" w:rsidR="00813B6E" w:rsidRPr="00A07AE1" w:rsidRDefault="00CE5ADB" w:rsidP="001A4F2C">
            <w:pPr>
              <w:pStyle w:val="BodyText"/>
              <w:rPr>
                <w:color w:val="FFC000"/>
              </w:rPr>
            </w:pPr>
            <w:r w:rsidRPr="00A07AE1">
              <w:rPr>
                <w:color w:val="FFC000"/>
              </w:rPr>
              <w:t xml:space="preserve">{%p if </w:t>
            </w:r>
            <w:r w:rsidR="001252A1" w:rsidRPr="00A07AE1">
              <w:rPr>
                <w:color w:val="FFC000"/>
              </w:rPr>
              <w:t>standing_order</w:t>
            </w:r>
            <w:r w:rsidRPr="00A07AE1">
              <w:rPr>
                <w:color w:val="FFC000"/>
              </w:rPr>
              <w:t xml:space="preserve"> %}</w:t>
            </w:r>
          </w:p>
          <w:p w14:paraId="2C2C26E0" w14:textId="77777777" w:rsidR="00813B6E" w:rsidRDefault="00813B6E" w:rsidP="00813B6E">
            <w:pPr>
              <w:pStyle w:val="BodyText"/>
            </w:pPr>
            <w:r w:rsidRPr="001A4F2C">
              <w:t>File the original with the court.</w:t>
            </w:r>
            <w:r>
              <w:rPr>
                <w:rStyle w:val="CommentReference"/>
                <w:rFonts w:ascii="Arial" w:eastAsia="Arial" w:hAnsi="Arial" w:cs="Arial"/>
                <w:color w:val="auto"/>
                <w:spacing w:val="0"/>
              </w:rPr>
              <w:commentReference w:id="29"/>
            </w:r>
          </w:p>
          <w:p w14:paraId="32E398A0" w14:textId="686731ED" w:rsidR="00CE5ADB" w:rsidRDefault="00CE5ADB" w:rsidP="001A4F2C">
            <w:pPr>
              <w:pStyle w:val="BodyText"/>
            </w:pPr>
            <w:r w:rsidRPr="00CE5ADB">
              <w:t xml:space="preserve">See </w:t>
            </w:r>
            <w:hyperlink r:id="rId80" w:anchor="9" w:history="1">
              <w:r w:rsidRPr="00CE5ADB">
                <w:rPr>
                  <w:rStyle w:val="Hyperlink"/>
                </w:rPr>
                <w:t>How do I serve answers motions oppositions and other documents?</w:t>
              </w:r>
            </w:hyperlink>
            <w:r w:rsidRPr="00CE5ADB">
              <w:t xml:space="preserve"> On the court website.</w:t>
            </w:r>
          </w:p>
          <w:p w14:paraId="4CF70FA7" w14:textId="77777777" w:rsidR="00CE5ADB" w:rsidRDefault="00CE5ADB" w:rsidP="00CE5ADB">
            <w:pPr>
              <w:pStyle w:val="Heading3"/>
              <w:outlineLvl w:val="2"/>
            </w:pPr>
            <w:r>
              <w:t>Links in this step</w:t>
            </w:r>
          </w:p>
          <w:p w14:paraId="048649EF" w14:textId="77777777" w:rsidR="00CE5ADB" w:rsidRDefault="00CE5ADB" w:rsidP="00CE5ADB">
            <w:pPr>
              <w:pStyle w:val="Body"/>
            </w:pPr>
            <w:r w:rsidRPr="004C53A9">
              <w:rPr>
                <w:b/>
              </w:rPr>
              <w:lastRenderedPageBreak/>
              <w:t>How do I serve answers motions oppositions and other documents?</w:t>
            </w:r>
            <w:r>
              <w:br/>
            </w:r>
            <w:r w:rsidRPr="00CE5ADB">
              <w:t>courts.alaska.gov/shc/family/serve.htm#9</w:t>
            </w:r>
          </w:p>
          <w:p w14:paraId="23E8CF21" w14:textId="775C5C09" w:rsidR="004C53A9" w:rsidRPr="00A07AE1" w:rsidRDefault="004C53A9" w:rsidP="00CE5ADB">
            <w:pPr>
              <w:pStyle w:val="Body"/>
              <w:rPr>
                <w:color w:val="FFC000"/>
              </w:rPr>
            </w:pPr>
            <w:r w:rsidRPr="00A07AE1">
              <w:rPr>
                <w:color w:val="FFC000"/>
              </w:rPr>
              <w:t>{%p endif %}</w:t>
            </w:r>
          </w:p>
          <w:p w14:paraId="2D43AD45" w14:textId="0CC3E6E5" w:rsidR="00813B6E" w:rsidRPr="00A07AE1" w:rsidRDefault="00813B6E" w:rsidP="00CE5ADB">
            <w:pPr>
              <w:pStyle w:val="Body"/>
              <w:rPr>
                <w:color w:val="FF0000"/>
              </w:rPr>
            </w:pPr>
            <w:r w:rsidRPr="00A07AE1">
              <w:rPr>
                <w:color w:val="FF0000"/>
              </w:rPr>
              <w:t xml:space="preserve">{%p </w:t>
            </w:r>
            <w:proofErr w:type="gramStart"/>
            <w:r w:rsidRPr="00A07AE1">
              <w:rPr>
                <w:color w:val="FF0000"/>
              </w:rPr>
              <w:t>if  modify</w:t>
            </w:r>
            <w:proofErr w:type="gramEnd"/>
            <w:r w:rsidRPr="00A07AE1">
              <w:rPr>
                <w:color w:val="FF0000"/>
              </w:rPr>
              <w:t>_within_15_days or modify_after_15 == 'AK order' %}</w:t>
            </w:r>
          </w:p>
          <w:p w14:paraId="4F028C4F" w14:textId="053DC6B4" w:rsidR="00813B6E" w:rsidRDefault="00813B6E" w:rsidP="00CE5ADB">
            <w:pPr>
              <w:pStyle w:val="Body"/>
            </w:pPr>
            <w:r w:rsidRPr="00813B6E">
              <w:t xml:space="preserve">File the original with the court that made the decision you want to change and pay the $75 fee for a </w:t>
            </w:r>
            <w:r w:rsidRPr="00813B6E">
              <w:rPr>
                <w:b/>
              </w:rPr>
              <w:t>Motion to Modify</w:t>
            </w:r>
            <w:r w:rsidRPr="00813B6E">
              <w:t xml:space="preserve">. </w:t>
            </w:r>
          </w:p>
          <w:p w14:paraId="76682EBA" w14:textId="77777777" w:rsidR="00813B6E" w:rsidRPr="00A07AE1" w:rsidRDefault="00813B6E" w:rsidP="00813B6E">
            <w:pPr>
              <w:pStyle w:val="Body"/>
              <w:rPr>
                <w:color w:val="FF0000"/>
              </w:rPr>
            </w:pPr>
            <w:r w:rsidRPr="00A07AE1">
              <w:rPr>
                <w:color w:val="FF0000"/>
              </w:rPr>
              <w:t>{%p endif %}</w:t>
            </w:r>
          </w:p>
          <w:p w14:paraId="5144847D" w14:textId="77777777" w:rsidR="00813B6E" w:rsidRPr="00A07AE1" w:rsidRDefault="00813B6E" w:rsidP="00813B6E">
            <w:pPr>
              <w:pStyle w:val="Body"/>
              <w:rPr>
                <w:color w:val="92D050"/>
              </w:rPr>
            </w:pPr>
            <w:r w:rsidRPr="00A07AE1">
              <w:rPr>
                <w:color w:val="92D050"/>
              </w:rPr>
              <w:t>{%p if modify_after_15 == 'foreign order' %}</w:t>
            </w:r>
          </w:p>
          <w:p w14:paraId="4C9B941D" w14:textId="77777777" w:rsidR="00813B6E" w:rsidRDefault="00813B6E" w:rsidP="00813B6E">
            <w:pPr>
              <w:pStyle w:val="BodyText"/>
            </w:pPr>
            <w:r w:rsidRPr="001A4F2C">
              <w:t>File the original with the court.</w:t>
            </w:r>
            <w:r>
              <w:rPr>
                <w:rStyle w:val="CommentReference"/>
                <w:rFonts w:ascii="Arial" w:eastAsia="Arial" w:hAnsi="Arial" w:cs="Arial"/>
                <w:color w:val="auto"/>
                <w:spacing w:val="0"/>
              </w:rPr>
              <w:commentReference w:id="30"/>
            </w:r>
          </w:p>
          <w:p w14:paraId="1D392C83" w14:textId="77777777" w:rsidR="00813B6E" w:rsidRDefault="00813B6E" w:rsidP="00813B6E">
            <w:pPr>
              <w:pStyle w:val="Body"/>
            </w:pPr>
            <w:commentRangeStart w:id="31"/>
            <w:r w:rsidRPr="00C717A0">
              <w:t>There</w:t>
            </w:r>
            <w:commentRangeEnd w:id="31"/>
            <w:r>
              <w:rPr>
                <w:rStyle w:val="CommentReference"/>
                <w:rFonts w:ascii="Arial" w:eastAsia="Arial" w:hAnsi="Arial" w:cs="Arial"/>
                <w:color w:val="auto"/>
                <w:spacing w:val="0"/>
              </w:rPr>
              <w:commentReference w:id="31"/>
            </w:r>
            <w:r w:rsidRPr="00C717A0">
              <w:t xml:space="preserve"> is no fee to file a motion to modify a registered support or custody order if you file within 30 days of the registration confirmation date. After 30 days, there is a $75 filing fee for motions to modify.</w:t>
            </w:r>
            <w:r>
              <w:t xml:space="preserve"> </w:t>
            </w:r>
          </w:p>
          <w:p w14:paraId="79CEAFC8" w14:textId="222915E1" w:rsidR="00813B6E" w:rsidRPr="00A07AE1" w:rsidRDefault="00813B6E" w:rsidP="00813B6E">
            <w:pPr>
              <w:pStyle w:val="Body"/>
              <w:rPr>
                <w:color w:val="92D050"/>
              </w:rPr>
            </w:pPr>
            <w:r w:rsidRPr="00A07AE1">
              <w:rPr>
                <w:color w:val="92D050"/>
              </w:rPr>
              <w:t>{%p endif %}</w:t>
            </w:r>
          </w:p>
          <w:p w14:paraId="4EDB78EF" w14:textId="164C7C08" w:rsidR="00813B6E" w:rsidRPr="00A07AE1" w:rsidRDefault="00813B6E" w:rsidP="00CE5ADB">
            <w:pPr>
              <w:pStyle w:val="Body"/>
              <w:rPr>
                <w:color w:val="92D050"/>
              </w:rPr>
            </w:pPr>
            <w:r w:rsidRPr="00A07AE1">
              <w:rPr>
                <w:color w:val="92D050"/>
              </w:rPr>
              <w:t xml:space="preserve">{%p if modify_within_15_days or modify_after_15 </w:t>
            </w:r>
            <w:proofErr w:type="gramStart"/>
            <w:r w:rsidRPr="00A07AE1">
              <w:rPr>
                <w:color w:val="92D050"/>
              </w:rPr>
              <w:t>in(</w:t>
            </w:r>
            <w:proofErr w:type="gramEnd"/>
            <w:r w:rsidRPr="00A07AE1">
              <w:rPr>
                <w:color w:val="92D050"/>
              </w:rPr>
              <w:t>'AK order', 'foreign order'</w:t>
            </w:r>
            <w:r w:rsidR="00E328F0" w:rsidRPr="00A07AE1">
              <w:rPr>
                <w:color w:val="92D050"/>
              </w:rPr>
              <w:t>)</w:t>
            </w:r>
            <w:r w:rsidR="00A26E27" w:rsidRPr="00A07AE1">
              <w:rPr>
                <w:color w:val="92D050"/>
              </w:rPr>
              <w:t xml:space="preserve"> </w:t>
            </w:r>
            <w:r w:rsidRPr="00A07AE1">
              <w:rPr>
                <w:color w:val="92D050"/>
              </w:rPr>
              <w:t>%}</w:t>
            </w:r>
          </w:p>
          <w:p w14:paraId="1D0AA9A1" w14:textId="01652DD2" w:rsidR="00C717A0" w:rsidRDefault="00C717A0" w:rsidP="00C717A0">
            <w:pPr>
              <w:pStyle w:val="Body"/>
            </w:pPr>
            <w:r w:rsidRPr="00C717A0">
              <w:t xml:space="preserve">If you cannot afford the fee, you may be eligible for a fee waiver.  Fill out:  </w:t>
            </w:r>
            <w:r w:rsidRPr="00931798">
              <w:rPr>
                <w:b/>
              </w:rPr>
              <w:t xml:space="preserve">Exemption </w:t>
            </w:r>
            <w:proofErr w:type="gramStart"/>
            <w:r w:rsidRPr="00931798">
              <w:rPr>
                <w:b/>
              </w:rPr>
              <w:t>From</w:t>
            </w:r>
            <w:proofErr w:type="gramEnd"/>
            <w:r w:rsidRPr="00931798">
              <w:rPr>
                <w:b/>
              </w:rPr>
              <w:t xml:space="preserve"> the Payment of Fees,</w:t>
            </w:r>
            <w:hyperlink r:id="rId81" w:tgtFrame="_blank" w:history="1">
              <w:r w:rsidRPr="00EF7674">
                <w:rPr>
                  <w:rStyle w:val="Hyperlink"/>
                </w:rPr>
                <w:t>TF-920</w:t>
              </w:r>
            </w:hyperlink>
            <w:r w:rsidR="00A062FD">
              <w:t xml:space="preserve"> [</w:t>
            </w:r>
            <w:r w:rsidRPr="00C717A0">
              <w:t>Fill-In PDF].  If you ask for a fee waiver, wait to give the other parent a copy of your motion until you receive the fee waiver or pay the filing fee.</w:t>
            </w:r>
          </w:p>
          <w:p w14:paraId="748C5203" w14:textId="7F89E87E" w:rsidR="00931798" w:rsidRDefault="00931798" w:rsidP="00931798">
            <w:pPr>
              <w:pStyle w:val="Heading3"/>
              <w:outlineLvl w:val="2"/>
            </w:pPr>
            <w:r>
              <w:t>Links in this step</w:t>
            </w:r>
          </w:p>
          <w:p w14:paraId="109B0B97" w14:textId="647A970E" w:rsidR="00B66B4A" w:rsidRDefault="00931798" w:rsidP="00B66B4A">
            <w:pPr>
              <w:pStyle w:val="Body"/>
            </w:pPr>
            <w:r w:rsidRPr="00931798">
              <w:rPr>
                <w:b/>
              </w:rPr>
              <w:t xml:space="preserve">Exemption </w:t>
            </w:r>
            <w:proofErr w:type="gramStart"/>
            <w:r w:rsidRPr="00931798">
              <w:rPr>
                <w:b/>
              </w:rPr>
              <w:t>From</w:t>
            </w:r>
            <w:proofErr w:type="gramEnd"/>
            <w:r w:rsidRPr="00931798">
              <w:rPr>
                <w:b/>
              </w:rPr>
              <w:t xml:space="preserve"> the Payment of Fees,</w:t>
            </w:r>
            <w:hyperlink r:id="rId82" w:tgtFrame="_blank" w:history="1">
              <w:r w:rsidRPr="00EF7674">
                <w:rPr>
                  <w:rStyle w:val="Hyperlink"/>
                </w:rPr>
                <w:t>TF-920</w:t>
              </w:r>
            </w:hyperlink>
            <w:r>
              <w:rPr>
                <w:rStyle w:val="Hyperlink"/>
                <w:b/>
              </w:rPr>
              <w:br/>
            </w:r>
            <w:r w:rsidRPr="00931798">
              <w:t>public.courts.alaska.gov/web/forms/docs/tf-920.pdf</w:t>
            </w:r>
          </w:p>
          <w:p w14:paraId="68A91EF6" w14:textId="6CDFA2ED" w:rsidR="00931798" w:rsidRPr="00A07AE1" w:rsidRDefault="00B66B4A" w:rsidP="00C717A0">
            <w:pPr>
              <w:pStyle w:val="Body"/>
              <w:rPr>
                <w:color w:val="92D050"/>
              </w:rPr>
            </w:pPr>
            <w:r w:rsidRPr="00A07AE1">
              <w:rPr>
                <w:color w:val="92D050"/>
              </w:rPr>
              <w:t>{%p endif %}</w:t>
            </w:r>
          </w:p>
          <w:p w14:paraId="1C55A614" w14:textId="27138BDD" w:rsidR="00C717A0" w:rsidRPr="00CE5ADB" w:rsidRDefault="00C717A0" w:rsidP="00CE5ADB">
            <w:pPr>
              <w:pStyle w:val="Body"/>
            </w:pPr>
          </w:p>
        </w:tc>
      </w:tr>
      <w:tr w:rsidR="004409C5" w14:paraId="785CD23D" w14:textId="77777777" w:rsidTr="00921DA3">
        <w:trPr>
          <w:jc w:val="center"/>
        </w:trPr>
        <w:tc>
          <w:tcPr>
            <w:tcW w:w="2880" w:type="dxa"/>
            <w:tcMar>
              <w:top w:w="360" w:type="dxa"/>
              <w:left w:w="115" w:type="dxa"/>
              <w:right w:w="115" w:type="dxa"/>
            </w:tcMar>
          </w:tcPr>
          <w:p w14:paraId="1DADF5CE" w14:textId="77777777" w:rsidR="004409C5" w:rsidRDefault="004409C5"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35BB9556" w14:textId="77777777" w:rsidR="004409C5" w:rsidRDefault="004409C5" w:rsidP="00CE5ADB"/>
        </w:tc>
      </w:tr>
      <w:tr w:rsidR="00B95C86" w14:paraId="1F85485F" w14:textId="77777777" w:rsidTr="00921DA3">
        <w:trPr>
          <w:jc w:val="center"/>
        </w:trPr>
        <w:tc>
          <w:tcPr>
            <w:tcW w:w="2880" w:type="dxa"/>
            <w:tcMar>
              <w:top w:w="360" w:type="dxa"/>
              <w:left w:w="115" w:type="dxa"/>
              <w:right w:w="115" w:type="dxa"/>
            </w:tcMar>
          </w:tcPr>
          <w:p w14:paraId="33E4F2DD" w14:textId="60708DFD" w:rsidR="00B95C86" w:rsidRDefault="00B95C86" w:rsidP="00275A1D">
            <w:pPr>
              <w:pStyle w:val="BodyText"/>
              <w:rPr>
                <w:shd w:val="clear" w:color="auto" w:fill="FFFFFF"/>
              </w:rPr>
            </w:pPr>
            <w:r w:rsidRPr="008C518D">
              <w:t xml:space="preserve">{%tr if </w:t>
            </w:r>
            <w:r w:rsidR="00141275" w:rsidRPr="00141275">
              <w:t xml:space="preserve">motion_decision or motion_for_reconsideration </w:t>
            </w:r>
            <w:r w:rsidRPr="008C518D">
              <w:t>%}</w:t>
            </w:r>
          </w:p>
        </w:tc>
        <w:tc>
          <w:tcPr>
            <w:tcW w:w="7612" w:type="dxa"/>
            <w:tcMar>
              <w:top w:w="432" w:type="dxa"/>
              <w:left w:w="115" w:type="dxa"/>
              <w:right w:w="115" w:type="dxa"/>
            </w:tcMar>
          </w:tcPr>
          <w:p w14:paraId="7145D83B" w14:textId="77777777" w:rsidR="00B95C86" w:rsidRDefault="00B95C86" w:rsidP="00963097"/>
        </w:tc>
      </w:tr>
      <w:tr w:rsidR="00B90451" w14:paraId="0367343C" w14:textId="77777777" w:rsidTr="00921DA3">
        <w:trPr>
          <w:jc w:val="center"/>
        </w:trPr>
        <w:tc>
          <w:tcPr>
            <w:tcW w:w="2880" w:type="dxa"/>
            <w:tcMar>
              <w:top w:w="360" w:type="dxa"/>
              <w:left w:w="115" w:type="dxa"/>
              <w:right w:w="115" w:type="dxa"/>
            </w:tcMar>
          </w:tcPr>
          <w:p w14:paraId="64439B12" w14:textId="359E9125" w:rsidR="001A4F2C" w:rsidRPr="00A34557" w:rsidRDefault="00B95C86" w:rsidP="001A4F2C">
            <w:pPr>
              <w:pStyle w:val="Heading2"/>
              <w:outlineLvl w:val="1"/>
            </w:pPr>
            <w:r>
              <w:t xml:space="preserve">Step </w:t>
            </w:r>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07521">
              <w:rPr>
                <w:rStyle w:val="NumChar"/>
                <w:noProof/>
              </w:rPr>
              <w:t>18</w:t>
            </w:r>
            <w:r w:rsidRPr="00E11A90">
              <w:rPr>
                <w:rStyle w:val="NumChar"/>
              </w:rPr>
              <w:fldChar w:fldCharType="end"/>
            </w:r>
            <w:r>
              <w:t>:</w:t>
            </w:r>
            <w:r w:rsidR="001A4F2C">
              <w:t xml:space="preserve"> What to expect after you </w:t>
            </w:r>
            <w:r w:rsidR="001A4F2C">
              <w:lastRenderedPageBreak/>
              <w:t xml:space="preserve">file your </w:t>
            </w:r>
            <w:r w:rsidR="001A4F2C" w:rsidRPr="001A4F2C">
              <w:rPr>
                <w:iCs/>
              </w:rPr>
              <w:t>Motion for Reconsideration</w:t>
            </w:r>
            <w:r w:rsidR="001A4F2C">
              <w:rPr>
                <w:iCs/>
              </w:rPr>
              <w:t xml:space="preserve"> </w:t>
            </w:r>
          </w:p>
          <w:p w14:paraId="312BC5EB" w14:textId="4EB080A2" w:rsidR="00B90451" w:rsidRDefault="00B90451" w:rsidP="00BB2365">
            <w:pPr>
              <w:pStyle w:val="Heading2"/>
              <w:outlineLvl w:val="1"/>
            </w:pPr>
          </w:p>
        </w:tc>
        <w:tc>
          <w:tcPr>
            <w:tcW w:w="7612" w:type="dxa"/>
            <w:tcMar>
              <w:top w:w="432" w:type="dxa"/>
              <w:left w:w="115" w:type="dxa"/>
              <w:right w:w="115" w:type="dxa"/>
            </w:tcMar>
          </w:tcPr>
          <w:p w14:paraId="5A4A4093" w14:textId="7648C45A" w:rsidR="00D366B5" w:rsidRDefault="00D366B5" w:rsidP="00D366B5">
            <w:pPr>
              <w:pStyle w:val="ListParagraph"/>
              <w:ind w:left="420"/>
            </w:pPr>
            <w:r>
              <w:lastRenderedPageBreak/>
              <w:t xml:space="preserve">The other parent should not respond to a </w:t>
            </w:r>
            <w:r w:rsidRPr="009313F2">
              <w:rPr>
                <w:b/>
              </w:rPr>
              <w:t>Motion for Reconsideration</w:t>
            </w:r>
            <w:r>
              <w:t xml:space="preserve"> unless the court asks for a response.</w:t>
            </w:r>
          </w:p>
          <w:p w14:paraId="6D9C2E0D" w14:textId="60A1AA4D" w:rsidR="00D366B5" w:rsidRDefault="00D366B5" w:rsidP="00D366B5">
            <w:pPr>
              <w:pStyle w:val="ListParagraph"/>
              <w:ind w:left="420"/>
            </w:pPr>
            <w:r>
              <w:lastRenderedPageBreak/>
              <w:t>There will not be a hearing.</w:t>
            </w:r>
          </w:p>
          <w:p w14:paraId="1B9FA315" w14:textId="350F44AF" w:rsidR="00D366B5" w:rsidRDefault="00D366B5" w:rsidP="00D366B5">
            <w:pPr>
              <w:pStyle w:val="ListParagraph"/>
              <w:ind w:left="420"/>
            </w:pPr>
            <w:r>
              <w:t xml:space="preserve">The court may write a decision, but if the court does not issue a decision 30 days after the motion or response was filed, </w:t>
            </w:r>
            <w:r w:rsidRPr="005F2392">
              <w:rPr>
                <w:b/>
              </w:rPr>
              <w:t>whichever is later,</w:t>
            </w:r>
            <w:r>
              <w:t xml:space="preserve"> the </w:t>
            </w:r>
            <w:r w:rsidRPr="009313F2">
              <w:rPr>
                <w:b/>
              </w:rPr>
              <w:t>Motion for Reconsideration</w:t>
            </w:r>
            <w:r>
              <w:t xml:space="preserve"> is denied, which means the original decision is not changed.</w:t>
            </w:r>
          </w:p>
          <w:p w14:paraId="77549864" w14:textId="25CAB8F4" w:rsidR="00B90451" w:rsidRDefault="00D366B5" w:rsidP="00D366B5">
            <w:pPr>
              <w:pStyle w:val="ListParagraph"/>
              <w:ind w:left="420"/>
            </w:pPr>
            <w:r>
              <w:t xml:space="preserve">If the court grants the </w:t>
            </w:r>
            <w:r w:rsidRPr="009313F2">
              <w:rPr>
                <w:b/>
              </w:rPr>
              <w:t>Motion for Reconsideration</w:t>
            </w:r>
            <w:r>
              <w:t xml:space="preserve">, it will either enter a new order or ask both parents for more information.  </w:t>
            </w:r>
          </w:p>
        </w:tc>
      </w:tr>
      <w:tr w:rsidR="00A50D37" w14:paraId="1685B1CA" w14:textId="77777777" w:rsidTr="00921DA3">
        <w:trPr>
          <w:jc w:val="center"/>
        </w:trPr>
        <w:tc>
          <w:tcPr>
            <w:tcW w:w="2880" w:type="dxa"/>
            <w:tcMar>
              <w:top w:w="360" w:type="dxa"/>
              <w:left w:w="115" w:type="dxa"/>
              <w:right w:w="115" w:type="dxa"/>
            </w:tcMar>
          </w:tcPr>
          <w:p w14:paraId="1D6AA794" w14:textId="44CFE8CA" w:rsidR="00A50D37" w:rsidRDefault="00A50D37"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FABA27F" w14:textId="77777777" w:rsidR="00A50D37" w:rsidRDefault="00A50D37" w:rsidP="00CE5ADB"/>
        </w:tc>
      </w:tr>
      <w:tr w:rsidR="00DB05CF" w14:paraId="57EEFA54" w14:textId="77777777" w:rsidTr="00E70F3F">
        <w:trPr>
          <w:jc w:val="center"/>
        </w:trPr>
        <w:tc>
          <w:tcPr>
            <w:tcW w:w="2880" w:type="dxa"/>
            <w:tcMar>
              <w:top w:w="360" w:type="dxa"/>
              <w:left w:w="115" w:type="dxa"/>
              <w:right w:w="115" w:type="dxa"/>
            </w:tcMar>
          </w:tcPr>
          <w:p w14:paraId="2CE4F383" w14:textId="0F597733" w:rsidR="00DB05CF" w:rsidRDefault="00DB05CF" w:rsidP="00E70F3F">
            <w:pPr>
              <w:pStyle w:val="BodyText"/>
              <w:rPr>
                <w:shd w:val="clear" w:color="auto" w:fill="FFFFFF"/>
              </w:rPr>
            </w:pPr>
            <w:r>
              <w:rPr>
                <w:shd w:val="clear" w:color="auto" w:fill="FFFFFF"/>
              </w:rPr>
              <w:t xml:space="preserve">{%tr if </w:t>
            </w:r>
            <w:r w:rsidR="008B23FE">
              <w:rPr>
                <w:shd w:val="clear" w:color="auto" w:fill="FFFFFF"/>
              </w:rPr>
              <w:t>set_aside</w:t>
            </w:r>
            <w:r>
              <w:rPr>
                <w:shd w:val="clear" w:color="auto" w:fill="FFFFFF"/>
              </w:rPr>
              <w:t xml:space="preserve"> %}</w:t>
            </w:r>
          </w:p>
        </w:tc>
        <w:tc>
          <w:tcPr>
            <w:tcW w:w="7612" w:type="dxa"/>
            <w:tcMar>
              <w:top w:w="432" w:type="dxa"/>
              <w:left w:w="115" w:type="dxa"/>
              <w:right w:w="115" w:type="dxa"/>
            </w:tcMar>
          </w:tcPr>
          <w:p w14:paraId="665EA50E" w14:textId="77777777" w:rsidR="00DB05CF" w:rsidRDefault="00DB05CF" w:rsidP="00E70F3F"/>
        </w:tc>
      </w:tr>
      <w:tr w:rsidR="00DB05CF" w14:paraId="026183DC" w14:textId="77777777" w:rsidTr="00E70F3F">
        <w:trPr>
          <w:jc w:val="center"/>
        </w:trPr>
        <w:tc>
          <w:tcPr>
            <w:tcW w:w="2880" w:type="dxa"/>
            <w:tcMar>
              <w:top w:w="360" w:type="dxa"/>
              <w:left w:w="115" w:type="dxa"/>
              <w:right w:w="115" w:type="dxa"/>
            </w:tcMar>
          </w:tcPr>
          <w:p w14:paraId="0606461B" w14:textId="0C41C129" w:rsidR="00DB05CF" w:rsidRDefault="00DB05CF" w:rsidP="00E70F3F">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19</w:t>
            </w:r>
            <w:r w:rsidRPr="00A50D37">
              <w:rPr>
                <w:shd w:val="clear" w:color="auto" w:fill="FFFFFF"/>
              </w:rPr>
              <w:fldChar w:fldCharType="end"/>
            </w:r>
            <w:r w:rsidRPr="00A50D37">
              <w:rPr>
                <w:shd w:val="clear" w:color="auto" w:fill="FFFFFF"/>
              </w:rPr>
              <w:t>:</w:t>
            </w:r>
            <w:r>
              <w:rPr>
                <w:shd w:val="clear" w:color="auto" w:fill="FFFFFF"/>
              </w:rPr>
              <w:t xml:space="preserve"> </w:t>
            </w:r>
            <w:r>
              <w:t>What to expect after you file your Motion to Set Aside Judgment or Order</w:t>
            </w:r>
          </w:p>
        </w:tc>
        <w:tc>
          <w:tcPr>
            <w:tcW w:w="7612" w:type="dxa"/>
            <w:tcMar>
              <w:top w:w="432" w:type="dxa"/>
              <w:left w:w="115" w:type="dxa"/>
              <w:right w:w="115" w:type="dxa"/>
            </w:tcMar>
          </w:tcPr>
          <w:p w14:paraId="3D80FD30" w14:textId="77777777" w:rsidR="00DB05CF" w:rsidRPr="00DB05CF" w:rsidRDefault="00DB05CF" w:rsidP="00DB05CF">
            <w:pPr>
              <w:pStyle w:val="ListParagraph"/>
              <w:ind w:left="418"/>
            </w:pPr>
            <w:r w:rsidRPr="00DB05CF">
              <w:t>If the </w:t>
            </w:r>
            <w:r w:rsidRPr="00DB05CF">
              <w:rPr>
                <w:b/>
                <w:iCs/>
              </w:rPr>
              <w:t>Motion to Set Aside Judgment or Order</w:t>
            </w:r>
            <w:r w:rsidRPr="00DB05CF">
              <w:t> </w:t>
            </w:r>
            <w:r w:rsidRPr="00DB05CF">
              <w:rPr>
                <w:b/>
                <w:bCs/>
              </w:rPr>
              <w:t>is not granted or is denied</w:t>
            </w:r>
            <w:r w:rsidRPr="00DB05CF">
              <w:t>, the parents are supposed to follow the Judgment or Order and the parent who received the original order or judgment can enforce it.</w:t>
            </w:r>
          </w:p>
          <w:p w14:paraId="187DF1E2" w14:textId="77777777" w:rsidR="00DB05CF" w:rsidRPr="00DB05CF" w:rsidRDefault="00DB05CF" w:rsidP="00DB05CF">
            <w:pPr>
              <w:pStyle w:val="ListParagraph"/>
              <w:ind w:left="418"/>
            </w:pPr>
            <w:r w:rsidRPr="00DB05CF">
              <w:t>If the </w:t>
            </w:r>
            <w:r w:rsidRPr="00DB05CF">
              <w:rPr>
                <w:b/>
                <w:iCs/>
              </w:rPr>
              <w:t>Motion to Set Aside Judgment or Order</w:t>
            </w:r>
            <w:r w:rsidRPr="00DB05CF">
              <w:t> </w:t>
            </w:r>
            <w:r w:rsidRPr="00DB05CF">
              <w:rPr>
                <w:b/>
                <w:bCs/>
              </w:rPr>
              <w:t>is granted</w:t>
            </w:r>
            <w:r w:rsidRPr="00DB05CF">
              <w:t xml:space="preserve">, the court will notify both parents about the next step in the case.  </w:t>
            </w:r>
          </w:p>
          <w:p w14:paraId="32B51D9B" w14:textId="77777777" w:rsidR="00DB05CF" w:rsidRPr="00DB05CF" w:rsidRDefault="00DB05CF" w:rsidP="00DB05CF">
            <w:pPr>
              <w:pStyle w:val="ListParagraph"/>
              <w:ind w:left="418"/>
            </w:pPr>
            <w:r w:rsidRPr="00DB05CF">
              <w:t>Either parent can appeal the decision about the </w:t>
            </w:r>
            <w:r w:rsidRPr="00DB05CF">
              <w:rPr>
                <w:b/>
                <w:iCs/>
              </w:rPr>
              <w:t>Motion to Set Aside Judgment or Order</w:t>
            </w:r>
            <w:r w:rsidRPr="00DB05CF">
              <w:t> if they believe the judge made a legal mistake.</w:t>
            </w:r>
          </w:p>
          <w:p w14:paraId="39BC2844" w14:textId="77777777" w:rsidR="00DB05CF" w:rsidRDefault="00DB05CF" w:rsidP="00E70F3F">
            <w:pPr>
              <w:pStyle w:val="BodyText"/>
            </w:pPr>
          </w:p>
        </w:tc>
      </w:tr>
      <w:tr w:rsidR="00DB05CF" w14:paraId="62B55F93" w14:textId="77777777" w:rsidTr="00E70F3F">
        <w:trPr>
          <w:jc w:val="center"/>
        </w:trPr>
        <w:tc>
          <w:tcPr>
            <w:tcW w:w="2880" w:type="dxa"/>
            <w:tcMar>
              <w:top w:w="360" w:type="dxa"/>
              <w:left w:w="115" w:type="dxa"/>
              <w:right w:w="115" w:type="dxa"/>
            </w:tcMar>
          </w:tcPr>
          <w:p w14:paraId="720C4983" w14:textId="77777777" w:rsidR="00DB05CF" w:rsidRDefault="00DB05CF" w:rsidP="00E70F3F">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5C6D2871" w14:textId="77777777" w:rsidR="00DB05CF" w:rsidRDefault="00DB05CF" w:rsidP="00E70F3F"/>
        </w:tc>
      </w:tr>
      <w:tr w:rsidR="00A50D37" w14:paraId="7264052F" w14:textId="77777777" w:rsidTr="00CE5ADB">
        <w:trPr>
          <w:jc w:val="center"/>
        </w:trPr>
        <w:tc>
          <w:tcPr>
            <w:tcW w:w="2880" w:type="dxa"/>
            <w:tcMar>
              <w:top w:w="360" w:type="dxa"/>
              <w:left w:w="115" w:type="dxa"/>
              <w:right w:w="115" w:type="dxa"/>
            </w:tcMar>
          </w:tcPr>
          <w:p w14:paraId="0C129E44" w14:textId="0EFED55F" w:rsidR="00A50D37" w:rsidRDefault="00A50D37" w:rsidP="00CE5ADB">
            <w:pPr>
              <w:pStyle w:val="BodyText"/>
              <w:rPr>
                <w:shd w:val="clear" w:color="auto" w:fill="FFFFFF"/>
              </w:rPr>
            </w:pPr>
            <w:r>
              <w:rPr>
                <w:shd w:val="clear" w:color="auto" w:fill="FFFFFF"/>
              </w:rPr>
              <w:t xml:space="preserve">{%tr if </w:t>
            </w:r>
            <w:r w:rsidR="00B66B4A">
              <w:t>motion</w:t>
            </w:r>
            <w:r w:rsidR="008B23FE">
              <w:t xml:space="preserve">_decision or motion_for_reconsideration or set_aside or </w:t>
            </w:r>
            <w:r w:rsidR="00ED4C0C">
              <w:t xml:space="preserve">appeal or </w:t>
            </w:r>
            <w:r w:rsidR="008B23FE">
              <w:t>modi</w:t>
            </w:r>
            <w:r w:rsidR="00141275">
              <w:t>f</w:t>
            </w:r>
            <w:r w:rsidR="008B23FE">
              <w:t>y</w:t>
            </w:r>
            <w:r w:rsidR="00ED4C0C">
              <w:t xml:space="preserve">_within_15 or modify_after_15 </w:t>
            </w:r>
            <w:proofErr w:type="gramStart"/>
            <w:r w:rsidR="00D45594">
              <w:t>in(</w:t>
            </w:r>
            <w:proofErr w:type="gramEnd"/>
            <w:r w:rsidR="00ED4C0C">
              <w:t>'AK order'</w:t>
            </w:r>
            <w:r w:rsidR="00D45594">
              <w:t>, 'foreign order')</w:t>
            </w:r>
            <w:r w:rsidR="00ED4C0C">
              <w:t xml:space="preserve"> </w:t>
            </w:r>
            <w:r>
              <w:rPr>
                <w:shd w:val="clear" w:color="auto" w:fill="FFFFFF"/>
              </w:rPr>
              <w:t>%}</w:t>
            </w:r>
          </w:p>
        </w:tc>
        <w:tc>
          <w:tcPr>
            <w:tcW w:w="7612" w:type="dxa"/>
            <w:tcMar>
              <w:top w:w="432" w:type="dxa"/>
              <w:left w:w="115" w:type="dxa"/>
              <w:right w:w="115" w:type="dxa"/>
            </w:tcMar>
          </w:tcPr>
          <w:p w14:paraId="414E42C3" w14:textId="77777777" w:rsidR="00A50D37" w:rsidRDefault="00A50D37" w:rsidP="00CE5ADB"/>
        </w:tc>
      </w:tr>
      <w:tr w:rsidR="00A50D37" w14:paraId="0DA9D678" w14:textId="77777777" w:rsidTr="00CE5ADB">
        <w:trPr>
          <w:jc w:val="center"/>
        </w:trPr>
        <w:tc>
          <w:tcPr>
            <w:tcW w:w="2880" w:type="dxa"/>
            <w:tcMar>
              <w:top w:w="360" w:type="dxa"/>
              <w:left w:w="115" w:type="dxa"/>
              <w:right w:w="115" w:type="dxa"/>
            </w:tcMar>
          </w:tcPr>
          <w:p w14:paraId="0227CDD2" w14:textId="2E7E2155" w:rsidR="00A50D37" w:rsidRDefault="00A50D37" w:rsidP="00CE5ADB">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20</w:t>
            </w:r>
            <w:r w:rsidRPr="00A50D37">
              <w:rPr>
                <w:shd w:val="clear" w:color="auto" w:fill="FFFFFF"/>
              </w:rPr>
              <w:fldChar w:fldCharType="end"/>
            </w:r>
            <w:r w:rsidRPr="00A50D37">
              <w:rPr>
                <w:shd w:val="clear" w:color="auto" w:fill="FFFFFF"/>
              </w:rPr>
              <w:t>:</w:t>
            </w:r>
            <w:r w:rsidR="005F2392">
              <w:t xml:space="preserve"> </w:t>
            </w:r>
            <w:r w:rsidR="005F2392" w:rsidRPr="005F2392">
              <w:rPr>
                <w:shd w:val="clear" w:color="auto" w:fill="FFFFFF"/>
              </w:rPr>
              <w:t xml:space="preserve">You </w:t>
            </w:r>
            <w:r w:rsidR="005F2392" w:rsidRPr="005F2392">
              <w:rPr>
                <w:shd w:val="clear" w:color="auto" w:fill="FFFFFF"/>
              </w:rPr>
              <w:lastRenderedPageBreak/>
              <w:t>can file a reply if the other parent responds</w:t>
            </w:r>
          </w:p>
        </w:tc>
        <w:tc>
          <w:tcPr>
            <w:tcW w:w="7612" w:type="dxa"/>
            <w:tcMar>
              <w:top w:w="432" w:type="dxa"/>
              <w:left w:w="115" w:type="dxa"/>
              <w:right w:w="115" w:type="dxa"/>
            </w:tcMar>
          </w:tcPr>
          <w:p w14:paraId="6D3BE0A8" w14:textId="55FC193F" w:rsidR="005F2392" w:rsidRDefault="00CE5ADB" w:rsidP="005F2392">
            <w:pPr>
              <w:pStyle w:val="ListParagraph"/>
              <w:ind w:left="420"/>
            </w:pPr>
            <w:r>
              <w:lastRenderedPageBreak/>
              <w:t xml:space="preserve">{% if </w:t>
            </w:r>
            <w:r w:rsidR="00FC3375">
              <w:t>motion_decision or motion_for_reconsideration</w:t>
            </w:r>
            <w:r>
              <w:t xml:space="preserve"> </w:t>
            </w:r>
            <w:proofErr w:type="gramStart"/>
            <w:r>
              <w:t>%}</w:t>
            </w:r>
            <w:r w:rsidR="005F2392">
              <w:t>If</w:t>
            </w:r>
            <w:proofErr w:type="gramEnd"/>
            <w:r w:rsidR="005F2392">
              <w:t xml:space="preserve"> the court asks the other parent to respond, you can file a Reply to the response.</w:t>
            </w:r>
            <w:r>
              <w:t>{% elif</w:t>
            </w:r>
            <w:r w:rsidR="008A1D1A" w:rsidRPr="0027328C">
              <w:t> </w:t>
            </w:r>
            <w:r w:rsidR="00ED4C0C">
              <w:t xml:space="preserve">standing_order or appeal or set_aside or </w:t>
            </w:r>
            <w:r w:rsidR="00ED4C0C">
              <w:lastRenderedPageBreak/>
              <w:t xml:space="preserve">modify_within_15 or modify_after_15 </w:t>
            </w:r>
            <w:r w:rsidR="00D45594">
              <w:t>in(</w:t>
            </w:r>
            <w:r w:rsidR="00ED4C0C">
              <w:t>'AK order'</w:t>
            </w:r>
            <w:r w:rsidR="00D45594">
              <w:t>, 'foreign order')</w:t>
            </w:r>
            <w:r w:rsidR="00ED4C0C">
              <w:t xml:space="preserve"> </w:t>
            </w:r>
            <w:r w:rsidR="008A1D1A">
              <w:t xml:space="preserve"> </w:t>
            </w:r>
            <w:r>
              <w:t>%}</w:t>
            </w:r>
            <w:r w:rsidR="00D0751F">
              <w:t xml:space="preserve"> </w:t>
            </w:r>
            <w:r w:rsidR="006E6C16">
              <w:t xml:space="preserve">If the other parent responds in writing, you </w:t>
            </w:r>
            <w:r w:rsidR="00D0751F">
              <w:t xml:space="preserve">can </w:t>
            </w:r>
            <w:r w:rsidR="006E6C16">
              <w:t xml:space="preserve">file a </w:t>
            </w:r>
            <w:r w:rsidR="006E6C16">
              <w:rPr>
                <w:b/>
              </w:rPr>
              <w:t>Reply</w:t>
            </w:r>
            <w:r w:rsidR="006E6C16">
              <w:t>.{% endif %}</w:t>
            </w:r>
          </w:p>
          <w:p w14:paraId="2D268F2F" w14:textId="03701233" w:rsidR="005F2392" w:rsidRDefault="005F2392" w:rsidP="005F2392">
            <w:pPr>
              <w:pStyle w:val="ListParagraph"/>
              <w:ind w:left="420"/>
            </w:pPr>
            <w:r>
              <w:t xml:space="preserve">You have 5 days to reply if the response was hand delivered and 8 days if it was mailed, not counting holidays or weekends.  </w:t>
            </w:r>
          </w:p>
          <w:p w14:paraId="3B4FC52F" w14:textId="243EFF74" w:rsidR="005F2392" w:rsidRDefault="005F2392" w:rsidP="005F2392">
            <w:pPr>
              <w:pStyle w:val="ListParagraph"/>
              <w:ind w:left="420"/>
            </w:pPr>
            <w:r>
              <w:t>If the 5th day is a</w:t>
            </w:r>
            <w:del w:id="32" w:author="Caroline Robinson" w:date="2023-02-02T15:41:00Z">
              <w:r w:rsidDel="008F6D9A">
                <w:delText xml:space="preserve"> Friday</w:delText>
              </w:r>
            </w:del>
            <w:r>
              <w:t>, weekend, or holiday, your Reply is due the next day that is not a</w:t>
            </w:r>
            <w:del w:id="33" w:author="Caroline Robinson" w:date="2023-02-02T15:41:00Z">
              <w:r w:rsidDel="008F6D9A">
                <w:delText xml:space="preserve"> Friday</w:delText>
              </w:r>
            </w:del>
            <w:r>
              <w:t>, weekend or holiday</w:t>
            </w:r>
            <w:commentRangeStart w:id="34"/>
            <w:r>
              <w:t xml:space="preserve">.  For example, if the 5th day was Thursday, November 23rd, and it was Thanksgiving, your Reply would not be due until the following Monday.  </w:t>
            </w:r>
            <w:commentRangeEnd w:id="34"/>
            <w:r w:rsidR="008F6D9A">
              <w:rPr>
                <w:rStyle w:val="CommentReference"/>
                <w:rFonts w:ascii="Arial" w:eastAsia="Arial" w:hAnsi="Arial" w:cs="Arial"/>
                <w:color w:val="auto"/>
                <w:spacing w:val="0"/>
              </w:rPr>
              <w:commentReference w:id="34"/>
            </w:r>
          </w:p>
          <w:p w14:paraId="7E4C5E02" w14:textId="37D18DB9" w:rsidR="005F2392" w:rsidRDefault="005F2392" w:rsidP="005F2392">
            <w:pPr>
              <w:pStyle w:val="ListParagraph"/>
              <w:ind w:left="420"/>
            </w:pPr>
            <w:r>
              <w:t xml:space="preserve">Watch a video about replies: </w:t>
            </w:r>
            <w:hyperlink r:id="rId83" w:history="1">
              <w:r w:rsidRPr="005F2392">
                <w:rPr>
                  <w:rStyle w:val="Hyperlink"/>
                </w:rPr>
                <w:t>Motions Part 3: Preparing a Reply</w:t>
              </w:r>
            </w:hyperlink>
            <w:r>
              <w:t xml:space="preserve"> </w:t>
            </w:r>
          </w:p>
          <w:p w14:paraId="52BF6CEF" w14:textId="3BB74917" w:rsidR="005F2392" w:rsidRDefault="005F2392" w:rsidP="005F2392">
            <w:pPr>
              <w:pStyle w:val="ListParagraph"/>
              <w:ind w:left="420"/>
            </w:pPr>
            <w:r>
              <w:t xml:space="preserve">Fill out: </w:t>
            </w:r>
            <w:r w:rsidRPr="005F2392">
              <w:rPr>
                <w:b/>
              </w:rPr>
              <w:t>Reply, SHC – 1305</w:t>
            </w:r>
            <w:r>
              <w:t xml:space="preserve"> in </w:t>
            </w:r>
            <w:hyperlink r:id="rId84" w:history="1">
              <w:r w:rsidRPr="005F2392">
                <w:rPr>
                  <w:rStyle w:val="Hyperlink"/>
                </w:rPr>
                <w:t>Word</w:t>
              </w:r>
            </w:hyperlink>
            <w:r>
              <w:t xml:space="preserve"> | </w:t>
            </w:r>
            <w:hyperlink r:id="rId85" w:history="1">
              <w:r w:rsidRPr="005F2392">
                <w:rPr>
                  <w:rStyle w:val="Hyperlink"/>
                </w:rPr>
                <w:t>PDF</w:t>
              </w:r>
            </w:hyperlink>
            <w:r>
              <w:t>.</w:t>
            </w:r>
          </w:p>
          <w:p w14:paraId="14C2F08F" w14:textId="4640A286" w:rsidR="005F2392" w:rsidRDefault="005F2392" w:rsidP="005F2392">
            <w:pPr>
              <w:pStyle w:val="ListParagraph"/>
              <w:ind w:left="420"/>
            </w:pPr>
            <w:commentRangeStart w:id="35"/>
            <w:r>
              <w:t>Make 2 copies of your reply.  Keep 1 copy for your own records.</w:t>
            </w:r>
          </w:p>
          <w:p w14:paraId="1593485D" w14:textId="38A7BE54" w:rsidR="005F2392" w:rsidRDefault="005F2392" w:rsidP="005F2392">
            <w:pPr>
              <w:pStyle w:val="ListParagraph"/>
              <w:ind w:left="420"/>
            </w:pPr>
            <w:r>
              <w:t>You must give the other parent (or their lawyer if they have one) 1 copy of everything you file with the court.  You can mail or hand deliver it.  Do this the day you file your reply.  This is called “serving” the other side.  You have to write how you serve the other parent on your reply.</w:t>
            </w:r>
          </w:p>
          <w:p w14:paraId="7051CEB6" w14:textId="1BC96743" w:rsidR="00A50D37" w:rsidRDefault="005F2392" w:rsidP="005F2392">
            <w:pPr>
              <w:pStyle w:val="ListParagraph"/>
              <w:ind w:left="420"/>
            </w:pPr>
            <w:r>
              <w:t>File the original with the court.</w:t>
            </w:r>
            <w:commentRangeEnd w:id="35"/>
            <w:r w:rsidR="00216F2B">
              <w:rPr>
                <w:rStyle w:val="CommentReference"/>
                <w:rFonts w:ascii="Arial" w:eastAsia="Arial" w:hAnsi="Arial" w:cs="Arial"/>
                <w:color w:val="auto"/>
                <w:spacing w:val="0"/>
              </w:rPr>
              <w:commentReference w:id="35"/>
            </w:r>
          </w:p>
          <w:p w14:paraId="293432C4" w14:textId="5F8BC6D5" w:rsidR="00AA5A30" w:rsidRDefault="00AA5A30" w:rsidP="00AA5A30">
            <w:r>
              <w:t xml:space="preserve">{%p if </w:t>
            </w:r>
            <w:r w:rsidR="00D527DA">
              <w:t>standing_</w:t>
            </w:r>
            <w:proofErr w:type="gramStart"/>
            <w:r w:rsidR="00D527DA">
              <w:t>order</w:t>
            </w:r>
            <w:r>
              <w:t xml:space="preserve">  %</w:t>
            </w:r>
            <w:proofErr w:type="gramEnd"/>
            <w:r>
              <w:t>}</w:t>
            </w:r>
          </w:p>
          <w:p w14:paraId="2F7B0FE5" w14:textId="2C4F9515" w:rsidR="00AA5A30" w:rsidRPr="00790FA6" w:rsidRDefault="00AA5A30" w:rsidP="00AA5A30">
            <w:pPr>
              <w:pStyle w:val="Heading3"/>
              <w:outlineLvl w:val="2"/>
            </w:pPr>
            <w:r w:rsidRPr="00790FA6">
              <w:t xml:space="preserve">Watch </w:t>
            </w:r>
            <w:r w:rsidR="006A6FAB">
              <w:t>v</w:t>
            </w:r>
            <w:r w:rsidRPr="00790FA6">
              <w:t xml:space="preserve">ideos </w:t>
            </w:r>
            <w:r w:rsidR="006A6FAB">
              <w:t>a</w:t>
            </w:r>
            <w:r w:rsidRPr="00790FA6">
              <w:t xml:space="preserve">bout </w:t>
            </w:r>
            <w:r w:rsidR="006A6FAB">
              <w:t>m</w:t>
            </w:r>
            <w:r w:rsidRPr="00790FA6">
              <w:t>otions</w:t>
            </w:r>
          </w:p>
          <w:p w14:paraId="1F1D83F5" w14:textId="017BCE0D" w:rsidR="00AA5A30" w:rsidRPr="00BE32A8" w:rsidRDefault="00AA5A30" w:rsidP="00AA5A30">
            <w:pPr>
              <w:pStyle w:val="BodyText"/>
            </w:pPr>
            <w:ins w:id="36" w:author="CRobinson" w:date="2022-07-14T16:34:00Z">
              <w:r>
                <w:fldChar w:fldCharType="begin"/>
              </w:r>
              <w:r>
                <w:instrText xml:space="preserve"> HYPERLINK "https://www.youtube.com/watch?v=2irmxT0_0EA&amp;list=PLRS0LlEIQsuTsfO0wSTsSTIvVE5RO8sLc&amp;index=12" </w:instrText>
              </w:r>
              <w:r>
                <w:fldChar w:fldCharType="separate"/>
              </w:r>
              <w:r w:rsidRPr="006E75B3">
                <w:rPr>
                  <w:rStyle w:val="Hyperlink"/>
                  <w:rFonts w:eastAsia="Times New Roman"/>
                </w:rPr>
                <w:t xml:space="preserve">Motions Part 1: How to Ask the Court </w:t>
              </w:r>
              <w:proofErr w:type="gramStart"/>
              <w:r w:rsidRPr="006E75B3">
                <w:rPr>
                  <w:rStyle w:val="Hyperlink"/>
                  <w:rFonts w:eastAsia="Times New Roman"/>
                </w:rPr>
                <w:t>For</w:t>
              </w:r>
              <w:proofErr w:type="gramEnd"/>
              <w:r w:rsidRPr="006E75B3">
                <w:rPr>
                  <w:rStyle w:val="Hyperlink"/>
                  <w:rFonts w:eastAsia="Times New Roman"/>
                </w:rPr>
                <w:t xml:space="preserve"> Something </w:t>
              </w:r>
              <w:r>
                <w:fldChar w:fldCharType="end"/>
              </w:r>
            </w:ins>
          </w:p>
          <w:p w14:paraId="4A5C1795" w14:textId="059C8245" w:rsidR="00AA5A30" w:rsidRPr="0082138B" w:rsidRDefault="00AA5A30" w:rsidP="00AA5A30">
            <w:pPr>
              <w:pStyle w:val="BodyText"/>
            </w:pPr>
            <w:ins w:id="37" w:author="CRobinson" w:date="2022-07-14T16:34:00Z">
              <w:r>
                <w:fldChar w:fldCharType="begin"/>
              </w:r>
              <w:r>
                <w:instrText>HYPERLINK "https://www.youtube.com/watch?v=egoBeRFB_Uw&amp;list=PLRS0LlEIQsuTsfO0wSTsSTIvVE5RO8sLc&amp;index=14"</w:instrText>
              </w:r>
              <w:r>
                <w:fldChar w:fldCharType="separate"/>
              </w:r>
              <w:r w:rsidRPr="006E75B3">
                <w:rPr>
                  <w:rStyle w:val="Hyperlink"/>
                  <w:rFonts w:eastAsia="Times New Roman"/>
                </w:rPr>
                <w:t>Motions Part 3: Preparing a Reply </w:t>
              </w:r>
              <w:r>
                <w:fldChar w:fldCharType="end"/>
              </w:r>
            </w:ins>
          </w:p>
          <w:p w14:paraId="5520B584" w14:textId="603E57B9" w:rsidR="00AA5A30" w:rsidRDefault="00AA5A30" w:rsidP="006A6FAB">
            <w:pPr>
              <w:pStyle w:val="BodyText"/>
            </w:pPr>
            <w:ins w:id="38" w:author="CRobinson" w:date="2022-07-14T16:35:00Z">
              <w:r>
                <w:rPr>
                  <w:color w:val="000000" w:themeColor="text1"/>
                </w:rPr>
                <w:fldChar w:fldCharType="begin"/>
              </w:r>
              <w:r>
                <w:rPr>
                  <w:color w:val="000000" w:themeColor="text1"/>
                </w:rPr>
                <w:instrText xml:space="preserve"> HYPERLINK "https://www.youtube.com/watch?v=YQvG7GEGeoo&amp;list=PLRS0LlEIQsuTsfO0wSTsSTIvVE5RO8sLc&amp;index=15" </w:instrText>
              </w:r>
              <w:r>
                <w:rPr>
                  <w:color w:val="000000" w:themeColor="text1"/>
                </w:rPr>
                <w:fldChar w:fldCharType="separate"/>
              </w:r>
              <w:r w:rsidRPr="00814EB3">
                <w:rPr>
                  <w:rStyle w:val="Hyperlink"/>
                  <w:rFonts w:eastAsia="Times New Roman"/>
                </w:rPr>
                <w:t>Motions Part 4: Mailings and Deadlines</w:t>
              </w:r>
              <w:r>
                <w:rPr>
                  <w:color w:val="000000" w:themeColor="text1"/>
                </w:rPr>
                <w:fldChar w:fldCharType="end"/>
              </w:r>
            </w:ins>
            <w:r w:rsidRPr="00E36A87">
              <w:rPr>
                <w:color w:val="000000" w:themeColor="text1"/>
              </w:rPr>
              <w:t xml:space="preserve">.  </w:t>
            </w:r>
            <w:commentRangeStart w:id="39"/>
            <w:r w:rsidRPr="00E36A87">
              <w:rPr>
                <w:color w:val="000000" w:themeColor="text1"/>
              </w:rPr>
              <w:t xml:space="preserve">Note - Because the court system now closes at noon on Fridays, if a deadline falls on a Saturday, Sunday, holiday, OR FRIDAY, the deadline is the next business day.  The discussion about deadlines in the video is no longer accurate because it was made before the Friday noon closures.  </w:t>
            </w:r>
            <w:commentRangeEnd w:id="39"/>
            <w:r>
              <w:rPr>
                <w:rStyle w:val="CommentReference"/>
                <w:rFonts w:ascii="Arial" w:eastAsia="Arial" w:hAnsi="Arial" w:cs="Arial"/>
                <w:color w:val="auto"/>
                <w:spacing w:val="0"/>
              </w:rPr>
              <w:commentReference w:id="39"/>
            </w:r>
          </w:p>
          <w:p w14:paraId="39FD0976" w14:textId="5664080F" w:rsidR="00AA5A30" w:rsidRDefault="00AA5A30" w:rsidP="00AA5A30">
            <w:r>
              <w:t xml:space="preserve">{%p </w:t>
            </w:r>
            <w:proofErr w:type="gramStart"/>
            <w:r>
              <w:t>endif  %</w:t>
            </w:r>
            <w:proofErr w:type="gramEnd"/>
            <w:r>
              <w:t>}</w:t>
            </w:r>
          </w:p>
          <w:p w14:paraId="435FACC4" w14:textId="77777777" w:rsidR="005F2392" w:rsidRDefault="005F2392" w:rsidP="005F2392">
            <w:pPr>
              <w:pStyle w:val="Heading3"/>
              <w:outlineLvl w:val="2"/>
            </w:pPr>
            <w:r>
              <w:t>Links in this step</w:t>
            </w:r>
          </w:p>
          <w:p w14:paraId="1F9C7230" w14:textId="562C345E" w:rsidR="006A6FAB" w:rsidRDefault="006A6FAB" w:rsidP="006A6FAB">
            <w:r>
              <w:t xml:space="preserve">{%p if </w:t>
            </w:r>
            <w:r w:rsidR="00D527DA">
              <w:t>motion_decision or motion_for_</w:t>
            </w:r>
            <w:proofErr w:type="gramStart"/>
            <w:r w:rsidR="00D527DA">
              <w:t>reconsideration</w:t>
            </w:r>
            <w:r>
              <w:t xml:space="preserve">  %</w:t>
            </w:r>
            <w:proofErr w:type="gramEnd"/>
            <w:r>
              <w:t>}</w:t>
            </w:r>
          </w:p>
          <w:p w14:paraId="4873B1AC" w14:textId="7980F7BB" w:rsidR="005F2392" w:rsidRDefault="005F2392" w:rsidP="00C961E2">
            <w:pPr>
              <w:pStyle w:val="BodyText"/>
            </w:pPr>
            <w:r w:rsidRPr="00C961E2">
              <w:rPr>
                <w:b/>
              </w:rPr>
              <w:t>Motions Part 3: Preparing a Reply</w:t>
            </w:r>
            <w:r w:rsidR="00C961E2">
              <w:br/>
            </w:r>
            <w:r w:rsidR="006A6FAB" w:rsidRPr="006A6FAB">
              <w:t>youtu.be/</w:t>
            </w:r>
            <w:proofErr w:type="spellStart"/>
            <w:r w:rsidR="006A6FAB" w:rsidRPr="006A6FAB">
              <w:t>egoBeRFB_Uw</w:t>
            </w:r>
            <w:proofErr w:type="spellEnd"/>
          </w:p>
          <w:p w14:paraId="63ACBC90" w14:textId="07EE0887" w:rsidR="00673929" w:rsidRDefault="00673929" w:rsidP="00C961E2">
            <w:pPr>
              <w:pStyle w:val="BodyText"/>
            </w:pPr>
            <w:r>
              <w:t>{%p endif %}</w:t>
            </w:r>
          </w:p>
          <w:p w14:paraId="1860BF38" w14:textId="413A4891" w:rsidR="006A6FAB" w:rsidRDefault="006A6FAB" w:rsidP="006A6FAB">
            <w:r>
              <w:t xml:space="preserve">{%p if </w:t>
            </w:r>
            <w:r w:rsidR="00D527DA">
              <w:t>set_</w:t>
            </w:r>
            <w:proofErr w:type="gramStart"/>
            <w:r w:rsidR="00D527DA">
              <w:t>aside</w:t>
            </w:r>
            <w:r>
              <w:t xml:space="preserve">  %</w:t>
            </w:r>
            <w:proofErr w:type="gramEnd"/>
            <w:r>
              <w:t>}</w:t>
            </w:r>
          </w:p>
          <w:p w14:paraId="7E8090EF" w14:textId="022AEF34" w:rsidR="00673929" w:rsidRDefault="005F2392" w:rsidP="00673929">
            <w:pPr>
              <w:pStyle w:val="BodyText"/>
            </w:pPr>
            <w:r w:rsidRPr="005F2392">
              <w:rPr>
                <w:b/>
              </w:rPr>
              <w:t>Reply, SHC – 1305</w:t>
            </w:r>
            <w:r w:rsidR="00C961E2">
              <w:rPr>
                <w:b/>
              </w:rPr>
              <w:br/>
            </w:r>
            <w:r w:rsidR="00C961E2">
              <w:lastRenderedPageBreak/>
              <w:t xml:space="preserve"> as a </w:t>
            </w:r>
            <w:hyperlink r:id="rId86" w:history="1">
              <w:r w:rsidRPr="005F2392">
                <w:rPr>
                  <w:rStyle w:val="Hyperlink"/>
                </w:rPr>
                <w:t>Wor</w:t>
              </w:r>
              <w:r w:rsidR="00C961E2">
                <w:rPr>
                  <w:rStyle w:val="Hyperlink"/>
                </w:rPr>
                <w:t>d file</w:t>
              </w:r>
            </w:hyperlink>
            <w:r w:rsidR="00C961E2">
              <w:br/>
            </w:r>
            <w:r w:rsidR="00C961E2" w:rsidRPr="00C961E2">
              <w:t>courts.alaska.gov/shc/family/docs/shc-1305.doc</w:t>
            </w:r>
            <w:r w:rsidR="00C961E2">
              <w:br/>
              <w:t>as a</w:t>
            </w:r>
            <w:r>
              <w:t xml:space="preserve"> </w:t>
            </w:r>
            <w:hyperlink r:id="rId87" w:history="1">
              <w:r w:rsidRPr="005F2392">
                <w:rPr>
                  <w:rStyle w:val="Hyperlink"/>
                </w:rPr>
                <w:t>PDF</w:t>
              </w:r>
            </w:hyperlink>
            <w:r w:rsidR="00C961E2">
              <w:br/>
            </w:r>
            <w:r w:rsidR="00C961E2" w:rsidRPr="00C961E2">
              <w:t>courts.alaska.gov/shc/family/docs/shc-1305.doc</w:t>
            </w:r>
          </w:p>
          <w:p w14:paraId="25451CD5" w14:textId="77777777" w:rsidR="00673929" w:rsidRDefault="00673929" w:rsidP="00673929">
            <w:pPr>
              <w:pStyle w:val="BodyText"/>
            </w:pPr>
            <w:r>
              <w:t>{%p endif %}</w:t>
            </w:r>
          </w:p>
          <w:p w14:paraId="649D8DC9" w14:textId="21732949" w:rsidR="006A6FAB" w:rsidRDefault="006A6FAB" w:rsidP="006A6FAB">
            <w:r>
              <w:t xml:space="preserve">{%p if </w:t>
            </w:r>
            <w:proofErr w:type="spellStart"/>
            <w:r>
              <w:t>kind_of_</w:t>
            </w:r>
            <w:proofErr w:type="gramStart"/>
            <w:r>
              <w:t>motion</w:t>
            </w:r>
            <w:proofErr w:type="spellEnd"/>
            <w:r>
              <w:t xml:space="preserve">  =</w:t>
            </w:r>
            <w:proofErr w:type="gramEnd"/>
            <w:r>
              <w:t>= 'motion'  %}</w:t>
            </w:r>
          </w:p>
          <w:p w14:paraId="565E09A8" w14:textId="6A6E9487" w:rsidR="006A6FAB" w:rsidRPr="00BE32A8" w:rsidRDefault="006A6FAB" w:rsidP="006A6FAB">
            <w:pPr>
              <w:pStyle w:val="BodyText"/>
            </w:pPr>
            <w:r w:rsidRPr="006A6FAB">
              <w:rPr>
                <w:b/>
              </w:rPr>
              <w:t xml:space="preserve">Motions Part 1: How to Ask the Court </w:t>
            </w:r>
            <w:proofErr w:type="gramStart"/>
            <w:r w:rsidRPr="006A6FAB">
              <w:rPr>
                <w:b/>
              </w:rPr>
              <w:t>For</w:t>
            </w:r>
            <w:proofErr w:type="gramEnd"/>
            <w:r w:rsidRPr="006A6FAB">
              <w:rPr>
                <w:b/>
              </w:rPr>
              <w:t xml:space="preserve"> Something</w:t>
            </w:r>
            <w:r w:rsidRPr="006A6FAB">
              <w:t> </w:t>
            </w:r>
            <w:r>
              <w:br/>
            </w:r>
            <w:r w:rsidRPr="006A6FAB">
              <w:t>youtube.com/</w:t>
            </w:r>
            <w:proofErr w:type="spellStart"/>
            <w:r w:rsidRPr="006A6FAB">
              <w:t>watch?v</w:t>
            </w:r>
            <w:proofErr w:type="spellEnd"/>
            <w:r w:rsidRPr="006A6FAB">
              <w:t>=2irmxT0_0EA</w:t>
            </w:r>
          </w:p>
          <w:p w14:paraId="70A54FFD" w14:textId="2F44F462" w:rsidR="006A6FAB" w:rsidRPr="0082138B" w:rsidRDefault="006A6FAB" w:rsidP="006A6FAB">
            <w:pPr>
              <w:pStyle w:val="BodyText"/>
            </w:pPr>
            <w:r w:rsidRPr="006A6FAB">
              <w:rPr>
                <w:b/>
              </w:rPr>
              <w:t>Motions Part 3: Preparing a Reply</w:t>
            </w:r>
            <w:r w:rsidRPr="006A6FAB">
              <w:t> </w:t>
            </w:r>
            <w:r>
              <w:br/>
            </w:r>
            <w:r w:rsidRPr="006A6FAB">
              <w:t>youtube.com/</w:t>
            </w:r>
            <w:proofErr w:type="spellStart"/>
            <w:r w:rsidRPr="006A6FAB">
              <w:t>watch?v</w:t>
            </w:r>
            <w:proofErr w:type="spellEnd"/>
            <w:r w:rsidRPr="006A6FAB">
              <w:t>=</w:t>
            </w:r>
            <w:proofErr w:type="spellStart"/>
            <w:r w:rsidRPr="006A6FAB">
              <w:t>egoBeRFB_Uw</w:t>
            </w:r>
            <w:proofErr w:type="spellEnd"/>
          </w:p>
          <w:p w14:paraId="6226AB66" w14:textId="0AFA8995" w:rsidR="006A6FAB" w:rsidRDefault="006A6FAB" w:rsidP="006A6FAB">
            <w:pPr>
              <w:pStyle w:val="BodyText"/>
            </w:pPr>
            <w:r w:rsidRPr="00174015">
              <w:rPr>
                <w:rFonts w:eastAsia="Times New Roman"/>
                <w:b/>
                <w:color w:val="000000" w:themeColor="text1"/>
              </w:rPr>
              <w:t>Motions Part 4: Mailings and Deadlines</w:t>
            </w:r>
            <w:r w:rsidRPr="00174015">
              <w:rPr>
                <w:b/>
                <w:color w:val="000000" w:themeColor="text1"/>
              </w:rPr>
              <w:br/>
            </w:r>
            <w:r w:rsidRPr="006A6FAB">
              <w:t>youtube.com/</w:t>
            </w:r>
            <w:proofErr w:type="spellStart"/>
            <w:r w:rsidRPr="006A6FAB">
              <w:t>watch?v</w:t>
            </w:r>
            <w:proofErr w:type="spellEnd"/>
            <w:r w:rsidRPr="006A6FAB">
              <w:t>=YQvG7GEGeoo</w:t>
            </w:r>
          </w:p>
          <w:p w14:paraId="008A4618" w14:textId="4A5CDBF4" w:rsidR="006A6FAB" w:rsidRDefault="006A6FAB" w:rsidP="006A6FAB">
            <w:r>
              <w:t>{%p endif %}</w:t>
            </w:r>
          </w:p>
          <w:p w14:paraId="4C0F9A93" w14:textId="0B554AE3" w:rsidR="006A6FAB" w:rsidRPr="005F2392" w:rsidRDefault="006A6FAB" w:rsidP="005F2392">
            <w:pPr>
              <w:pStyle w:val="Body"/>
            </w:pPr>
          </w:p>
        </w:tc>
      </w:tr>
      <w:tr w:rsidR="00A50D37" w14:paraId="17E340F7" w14:textId="77777777" w:rsidTr="00CE5ADB">
        <w:trPr>
          <w:jc w:val="center"/>
        </w:trPr>
        <w:tc>
          <w:tcPr>
            <w:tcW w:w="2880" w:type="dxa"/>
            <w:tcMar>
              <w:top w:w="360" w:type="dxa"/>
              <w:left w:w="115" w:type="dxa"/>
              <w:right w:w="115" w:type="dxa"/>
            </w:tcMar>
          </w:tcPr>
          <w:p w14:paraId="479574A3" w14:textId="77777777" w:rsidR="00A50D37" w:rsidRDefault="00A50D37"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4BA87026" w14:textId="77777777" w:rsidR="00A50D37" w:rsidRDefault="00A50D37" w:rsidP="00CE5ADB"/>
        </w:tc>
      </w:tr>
      <w:tr w:rsidR="00A50D37" w14:paraId="0A14698B" w14:textId="77777777" w:rsidTr="00921DA3">
        <w:trPr>
          <w:jc w:val="center"/>
        </w:trPr>
        <w:tc>
          <w:tcPr>
            <w:tcW w:w="2880" w:type="dxa"/>
            <w:tcMar>
              <w:top w:w="360" w:type="dxa"/>
              <w:left w:w="115" w:type="dxa"/>
              <w:right w:w="115" w:type="dxa"/>
            </w:tcMar>
          </w:tcPr>
          <w:p w14:paraId="1D50D826" w14:textId="73921C32" w:rsidR="00A50D37" w:rsidRDefault="00A50D37" w:rsidP="00CE5ADB">
            <w:pPr>
              <w:pStyle w:val="BodyText"/>
              <w:rPr>
                <w:shd w:val="clear" w:color="auto" w:fill="FFFFFF"/>
              </w:rPr>
            </w:pPr>
            <w:r>
              <w:rPr>
                <w:shd w:val="clear" w:color="auto" w:fill="FFFFFF"/>
              </w:rPr>
              <w:t xml:space="preserve">{%tr if </w:t>
            </w:r>
            <w:proofErr w:type="spellStart"/>
            <w:r w:rsidR="00E34C8D" w:rsidRPr="00E34C8D">
              <w:rPr>
                <w:shd w:val="clear" w:color="auto" w:fill="FFFFFF"/>
              </w:rPr>
              <w:t>respond_to_</w:t>
            </w:r>
            <w:proofErr w:type="gramStart"/>
            <w:r w:rsidR="00E34C8D" w:rsidRPr="00E34C8D">
              <w:rPr>
                <w:shd w:val="clear" w:color="auto" w:fill="FFFFFF"/>
              </w:rPr>
              <w:t>custody</w:t>
            </w:r>
            <w:proofErr w:type="spellEnd"/>
            <w:r w:rsidR="00E34C8D" w:rsidRPr="00E34C8D">
              <w:rPr>
                <w:shd w:val="clear" w:color="auto" w:fill="FFFFFF"/>
              </w:rPr>
              <w:t xml:space="preserve"> </w:t>
            </w:r>
            <w:r w:rsidR="00E34C8D">
              <w:rPr>
                <w:shd w:val="clear" w:color="auto" w:fill="FFFFFF"/>
              </w:rPr>
              <w:t xml:space="preserve"> =</w:t>
            </w:r>
            <w:proofErr w:type="gramEnd"/>
            <w:r w:rsidR="00E34C8D">
              <w:rPr>
                <w:shd w:val="clear" w:color="auto" w:fill="FFFFFF"/>
              </w:rPr>
              <w:t xml:space="preserve">= 'agree' </w:t>
            </w:r>
            <w:r w:rsidR="001367C6">
              <w:rPr>
                <w:shd w:val="clear" w:color="auto" w:fill="FFFFFF"/>
              </w:rPr>
              <w:t xml:space="preserve"> or </w:t>
            </w:r>
            <w:proofErr w:type="spellStart"/>
            <w:r w:rsidR="001367C6">
              <w:rPr>
                <w:shd w:val="clear" w:color="auto" w:fill="FFFFFF"/>
              </w:rPr>
              <w:t>respond_to_set_aside</w:t>
            </w:r>
            <w:proofErr w:type="spellEnd"/>
            <w:r w:rsidR="001367C6">
              <w:rPr>
                <w:shd w:val="clear" w:color="auto" w:fill="FFFFFF"/>
              </w:rPr>
              <w:t xml:space="preserve"> == 'agree'</w:t>
            </w:r>
            <w:r>
              <w:rPr>
                <w:shd w:val="clear" w:color="auto" w:fill="FFFFFF"/>
              </w:rPr>
              <w:t>%}</w:t>
            </w:r>
          </w:p>
        </w:tc>
        <w:tc>
          <w:tcPr>
            <w:tcW w:w="7612" w:type="dxa"/>
            <w:tcMar>
              <w:top w:w="432" w:type="dxa"/>
              <w:left w:w="115" w:type="dxa"/>
              <w:right w:w="115" w:type="dxa"/>
            </w:tcMar>
          </w:tcPr>
          <w:p w14:paraId="4180ED17" w14:textId="77777777" w:rsidR="00A50D37" w:rsidRDefault="00A50D37" w:rsidP="00CE5ADB"/>
        </w:tc>
      </w:tr>
      <w:tr w:rsidR="00A50D37" w14:paraId="34CF082D" w14:textId="77777777" w:rsidTr="00921DA3">
        <w:trPr>
          <w:jc w:val="center"/>
        </w:trPr>
        <w:tc>
          <w:tcPr>
            <w:tcW w:w="2880" w:type="dxa"/>
            <w:tcMar>
              <w:top w:w="360" w:type="dxa"/>
              <w:left w:w="115" w:type="dxa"/>
              <w:right w:w="115" w:type="dxa"/>
            </w:tcMar>
          </w:tcPr>
          <w:p w14:paraId="28289BE9" w14:textId="28DF46EB" w:rsidR="00A50D37" w:rsidRDefault="00A50D37" w:rsidP="00A50D37">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21</w:t>
            </w:r>
            <w:r w:rsidRPr="00A50D37">
              <w:rPr>
                <w:shd w:val="clear" w:color="auto" w:fill="FFFFFF"/>
              </w:rPr>
              <w:fldChar w:fldCharType="end"/>
            </w:r>
            <w:r w:rsidRPr="00A50D37">
              <w:rPr>
                <w:shd w:val="clear" w:color="auto" w:fill="FFFFFF"/>
              </w:rPr>
              <w:t>:</w:t>
            </w:r>
            <w:r w:rsidR="00E34C8D">
              <w:rPr>
                <w:shd w:val="clear" w:color="auto" w:fill="FFFFFF"/>
              </w:rPr>
              <w:t xml:space="preserve"> L</w:t>
            </w:r>
            <w:r w:rsidR="00E34C8D" w:rsidRPr="00E34C8D">
              <w:rPr>
                <w:shd w:val="clear" w:color="auto" w:fill="FFFFFF"/>
              </w:rPr>
              <w:t>et the other parent and the court know you agree with the proposed changes</w:t>
            </w:r>
          </w:p>
        </w:tc>
        <w:tc>
          <w:tcPr>
            <w:tcW w:w="7612" w:type="dxa"/>
            <w:tcMar>
              <w:top w:w="432" w:type="dxa"/>
              <w:left w:w="115" w:type="dxa"/>
              <w:right w:w="115" w:type="dxa"/>
            </w:tcMar>
          </w:tcPr>
          <w:p w14:paraId="5EDB7167" w14:textId="77777777" w:rsidR="00E34C8D" w:rsidRPr="00E34C8D" w:rsidRDefault="00E34C8D" w:rsidP="00E34C8D">
            <w:pPr>
              <w:pStyle w:val="Heading3"/>
              <w:outlineLvl w:val="2"/>
            </w:pPr>
            <w:r w:rsidRPr="00E34C8D">
              <w:t>Options</w:t>
            </w:r>
          </w:p>
          <w:p w14:paraId="1285CC4D" w14:textId="77777777" w:rsidR="003F5462" w:rsidRDefault="001367C6" w:rsidP="00E34C8D">
            <w:pPr>
              <w:pStyle w:val="BodyText"/>
            </w:pPr>
            <w:r>
              <w:t xml:space="preserve">{%p </w:t>
            </w:r>
            <w:r>
              <w:rPr>
                <w:shd w:val="clear" w:color="auto" w:fill="FFFFFF"/>
              </w:rPr>
              <w:t xml:space="preserve">if </w:t>
            </w:r>
            <w:proofErr w:type="spellStart"/>
            <w:r w:rsidRPr="00E34C8D">
              <w:rPr>
                <w:shd w:val="clear" w:color="auto" w:fill="FFFFFF"/>
              </w:rPr>
              <w:t>respond_to_</w:t>
            </w:r>
            <w:proofErr w:type="gramStart"/>
            <w:r w:rsidRPr="00E34C8D">
              <w:rPr>
                <w:shd w:val="clear" w:color="auto" w:fill="FFFFFF"/>
              </w:rPr>
              <w:t>custody</w:t>
            </w:r>
            <w:proofErr w:type="spellEnd"/>
            <w:r w:rsidRPr="00E34C8D">
              <w:rPr>
                <w:shd w:val="clear" w:color="auto" w:fill="FFFFFF"/>
              </w:rPr>
              <w:t xml:space="preserve"> </w:t>
            </w:r>
            <w:r>
              <w:rPr>
                <w:shd w:val="clear" w:color="auto" w:fill="FFFFFF"/>
              </w:rPr>
              <w:t xml:space="preserve"> =</w:t>
            </w:r>
            <w:proofErr w:type="gramEnd"/>
            <w:r>
              <w:rPr>
                <w:shd w:val="clear" w:color="auto" w:fill="FFFFFF"/>
              </w:rPr>
              <w:t xml:space="preserve">= 'agree'  </w:t>
            </w:r>
            <w:r>
              <w:t xml:space="preserve"> %}</w:t>
            </w:r>
          </w:p>
          <w:p w14:paraId="6A8ADB33" w14:textId="47EEDE4E" w:rsidR="003F5462" w:rsidRDefault="00E34C8D" w:rsidP="00E34C8D">
            <w:pPr>
              <w:pStyle w:val="BodyText"/>
            </w:pPr>
            <w:r w:rsidRPr="00E34C8D">
              <w:t xml:space="preserve">If the other parent files a motion to modify the parenting plan and custody order or the child support order, and you agree, you have options. </w:t>
            </w:r>
            <w:r w:rsidR="003F5462" w:rsidRPr="00E34C8D">
              <w:t>For either option,</w:t>
            </w:r>
          </w:p>
          <w:p w14:paraId="1D9C3B3F" w14:textId="11952E9C" w:rsidR="003F5462" w:rsidRDefault="003F5462" w:rsidP="00E34C8D">
            <w:pPr>
              <w:pStyle w:val="BodyText"/>
            </w:pPr>
            <w:r>
              <w:t>{%p el</w:t>
            </w:r>
            <w:r>
              <w:rPr>
                <w:shd w:val="clear" w:color="auto" w:fill="FFFFFF"/>
              </w:rPr>
              <w:t xml:space="preserve">if </w:t>
            </w:r>
            <w:proofErr w:type="spellStart"/>
            <w:r w:rsidRPr="00E34C8D">
              <w:rPr>
                <w:shd w:val="clear" w:color="auto" w:fill="FFFFFF"/>
              </w:rPr>
              <w:t>respond_to_</w:t>
            </w:r>
            <w:r>
              <w:rPr>
                <w:shd w:val="clear" w:color="auto" w:fill="FFFFFF"/>
              </w:rPr>
              <w:t>set_</w:t>
            </w:r>
            <w:proofErr w:type="gramStart"/>
            <w:r>
              <w:rPr>
                <w:shd w:val="clear" w:color="auto" w:fill="FFFFFF"/>
              </w:rPr>
              <w:t>aside</w:t>
            </w:r>
            <w:proofErr w:type="spellEnd"/>
            <w:r w:rsidRPr="00E34C8D">
              <w:rPr>
                <w:shd w:val="clear" w:color="auto" w:fill="FFFFFF"/>
              </w:rPr>
              <w:t xml:space="preserve"> </w:t>
            </w:r>
            <w:r>
              <w:rPr>
                <w:shd w:val="clear" w:color="auto" w:fill="FFFFFF"/>
              </w:rPr>
              <w:t xml:space="preserve"> =</w:t>
            </w:r>
            <w:proofErr w:type="gramEnd"/>
            <w:r>
              <w:rPr>
                <w:shd w:val="clear" w:color="auto" w:fill="FFFFFF"/>
              </w:rPr>
              <w:t xml:space="preserve">= 'agree' </w:t>
            </w:r>
            <w:r>
              <w:t xml:space="preserve"> %}</w:t>
            </w:r>
          </w:p>
          <w:p w14:paraId="2329CD72" w14:textId="31D33C3D" w:rsidR="003F5462" w:rsidRDefault="003F5462" w:rsidP="00E34C8D">
            <w:pPr>
              <w:pStyle w:val="BodyText"/>
            </w:pPr>
            <w:r w:rsidRPr="003F5462">
              <w:t>A </w:t>
            </w:r>
            <w:r w:rsidRPr="003F5462">
              <w:rPr>
                <w:b/>
                <w:iCs/>
              </w:rPr>
              <w:t>Motion to Set Aside Judgment or Order</w:t>
            </w:r>
            <w:r w:rsidRPr="003F5462">
              <w:t> asks the trial court to set aside or "undo" a judgment or final order in a case.  If granted, the case will move ahead as if the judgment had not been made.  If you agree with what the other parent asked to set aside in the motion, you have options.  Whichever option you choose</w:t>
            </w:r>
            <w:r>
              <w:t>,</w:t>
            </w:r>
          </w:p>
          <w:p w14:paraId="610C92B1" w14:textId="6B85C588" w:rsidR="003F5462" w:rsidRDefault="003F5462" w:rsidP="00E34C8D">
            <w:pPr>
              <w:pStyle w:val="BodyText"/>
            </w:pPr>
            <w:r>
              <w:t>{% endif %}</w:t>
            </w:r>
          </w:p>
          <w:p w14:paraId="239A5E47" w14:textId="29FC1CF0" w:rsidR="00E34C8D" w:rsidRPr="00E34C8D" w:rsidRDefault="00E34C8D" w:rsidP="00E34C8D">
            <w:pPr>
              <w:pStyle w:val="BodyText"/>
            </w:pPr>
            <w:del w:id="40" w:author="Caroline Robinson" w:date="2023-02-21T14:36:00Z">
              <w:r w:rsidRPr="00E34C8D" w:rsidDel="003F5462">
                <w:delText xml:space="preserve">remember </w:delText>
              </w:r>
            </w:del>
            <w:r w:rsidRPr="00E34C8D">
              <w:t xml:space="preserve">you must file all documents with the court within 10 days from the day the motion was hand delivered to you or 13 days from the </w:t>
            </w:r>
            <w:r w:rsidRPr="00E34C8D">
              <w:lastRenderedPageBreak/>
              <w:t xml:space="preserve">day it was mailed to you (you can see this date on the postmark of the envelope).  </w:t>
            </w:r>
          </w:p>
          <w:p w14:paraId="741F85CF" w14:textId="0CF1BB08" w:rsidR="00E34C8D" w:rsidRPr="00FD69AD" w:rsidRDefault="00E34C8D" w:rsidP="00E34C8D">
            <w:pPr>
              <w:pStyle w:val="ListParagraph"/>
              <w:ind w:left="422"/>
              <w:rPr>
                <w:ins w:id="41" w:author="Caroline Robinson" w:date="2023-02-21T10:12:00Z"/>
              </w:rPr>
            </w:pPr>
            <w:r w:rsidRPr="00E34C8D">
              <w:t>You can fill out a response stating you agree, file it with the court, and give the other parent a copy.</w:t>
            </w:r>
            <w:ins w:id="42" w:author="Caroline Robinson" w:date="2023-02-21T10:11:00Z">
              <w:r w:rsidR="00FD69AD">
                <w:t xml:space="preserve"> See Steps </w:t>
              </w:r>
            </w:ins>
            <w:fldSimple w:instr=" REF  RespondCustody  \* MERGEFORMAT ">
              <w:r w:rsidR="00D07521" w:rsidRPr="00D07521">
                <w:rPr>
                  <w:rStyle w:val="NumChar"/>
                </w:rPr>
                <w:t>22</w:t>
              </w:r>
            </w:fldSimple>
            <w:ins w:id="43" w:author="Caroline Robinson" w:date="2023-02-21T10:11:00Z">
              <w:r w:rsidR="00FD69AD">
                <w:rPr>
                  <w:shd w:val="clear" w:color="auto" w:fill="FFFFFF"/>
                </w:rPr>
                <w:t xml:space="preserve"> and</w:t>
              </w:r>
            </w:ins>
            <w:r w:rsidR="003941A2">
              <w:rPr>
                <w:shd w:val="clear" w:color="auto" w:fill="FFFFFF"/>
              </w:rPr>
              <w:t xml:space="preserve"> </w:t>
            </w:r>
            <w:r w:rsidR="00AA14EB">
              <w:rPr>
                <w:rFonts w:eastAsia="Arial"/>
              </w:rPr>
              <w:fldChar w:fldCharType="begin"/>
            </w:r>
            <w:r w:rsidR="00AA14EB">
              <w:rPr>
                <w:shd w:val="clear" w:color="auto" w:fill="FFFFFF"/>
              </w:rPr>
              <w:instrText xml:space="preserve"> REF FileCustodyResponse \h </w:instrText>
            </w:r>
            <w:r w:rsidR="00AA14EB">
              <w:rPr>
                <w:rFonts w:eastAsia="Arial"/>
              </w:rPr>
            </w:r>
            <w:r w:rsidR="00AA14EB">
              <w:rPr>
                <w:rFonts w:eastAsia="Arial"/>
              </w:rPr>
              <w:fldChar w:fldCharType="separate"/>
            </w:r>
            <w:r w:rsidR="00AA14EB">
              <w:rPr>
                <w:noProof/>
                <w:shd w:val="clear" w:color="auto" w:fill="FFFFFF"/>
              </w:rPr>
              <w:t>23</w:t>
            </w:r>
            <w:r w:rsidR="00AA14EB" w:rsidRPr="00A50D37">
              <w:rPr>
                <w:shd w:val="clear" w:color="auto" w:fill="FFFFFF"/>
              </w:rPr>
              <w:t>:</w:t>
            </w:r>
            <w:r w:rsidR="00AA14EB">
              <w:rPr>
                <w:rFonts w:eastAsia="Arial"/>
              </w:rPr>
              <w:fldChar w:fldCharType="end"/>
            </w:r>
            <w:ins w:id="44" w:author="Caroline Robinson" w:date="2023-02-21T10:12:00Z">
              <w:r w:rsidR="00FD69AD">
                <w:rPr>
                  <w:shd w:val="clear" w:color="auto" w:fill="FFFFFF"/>
                </w:rPr>
                <w:t>.</w:t>
              </w:r>
            </w:ins>
          </w:p>
          <w:p w14:paraId="474A5535" w14:textId="44E20D7A" w:rsidR="00FD69AD" w:rsidRPr="00E34C8D" w:rsidRDefault="00FD69AD" w:rsidP="00FD69AD">
            <w:ins w:id="45" w:author="Caroline Robinson" w:date="2023-02-21T10:12:00Z">
              <w:r>
                <w:t>Or</w:t>
              </w:r>
            </w:ins>
          </w:p>
          <w:p w14:paraId="38F1F19E" w14:textId="325865A0" w:rsidR="00A50D37" w:rsidRPr="00E34C8D" w:rsidRDefault="00E34C8D" w:rsidP="00E34C8D">
            <w:pPr>
              <w:pStyle w:val="ListParagraph"/>
              <w:ind w:left="422"/>
            </w:pPr>
            <w:r w:rsidRPr="00E34C8D">
              <w:t>You can contact the other parent and put your agreement in writing together to file with the court.</w:t>
            </w:r>
            <w:ins w:id="46" w:author="Caroline Robinson" w:date="2023-02-21T10:12:00Z">
              <w:r w:rsidR="00FD69AD">
                <w:t xml:space="preserve"> See Steps </w:t>
              </w:r>
            </w:ins>
            <w:r w:rsidR="003941A2">
              <w:rPr>
                <w:rFonts w:eastAsia="Arial"/>
              </w:rPr>
              <w:fldChar w:fldCharType="begin"/>
            </w:r>
            <w:r w:rsidR="003941A2">
              <w:rPr>
                <w:rFonts w:eastAsia="Arial"/>
              </w:rPr>
              <w:instrText xml:space="preserve"> REF  CustodyContactParent  \* MERGEFORMAT </w:instrText>
            </w:r>
            <w:r w:rsidR="003941A2">
              <w:rPr>
                <w:rFonts w:eastAsia="Arial"/>
              </w:rPr>
              <w:fldChar w:fldCharType="separate"/>
            </w:r>
            <w:r w:rsidR="00D07521">
              <w:rPr>
                <w:noProof/>
                <w:shd w:val="clear" w:color="auto" w:fill="FFFFFF"/>
              </w:rPr>
              <w:t>24</w:t>
            </w:r>
            <w:r w:rsidR="003941A2">
              <w:rPr>
                <w:rFonts w:eastAsia="Arial"/>
              </w:rPr>
              <w:fldChar w:fldCharType="end"/>
            </w:r>
            <w:ins w:id="47" w:author="Caroline Robinson" w:date="2023-02-21T10:12:00Z">
              <w:r w:rsidR="00FD69AD">
                <w:rPr>
                  <w:shd w:val="clear" w:color="auto" w:fill="FFFFFF"/>
                </w:rPr>
                <w:t xml:space="preserve"> and</w:t>
              </w:r>
            </w:ins>
            <w:ins w:id="48" w:author="Caroline Robinson" w:date="2023-02-21T10:13:00Z">
              <w:r w:rsidR="00C679EB">
                <w:rPr>
                  <w:shd w:val="clear" w:color="auto" w:fill="FFFFFF"/>
                </w:rPr>
                <w:t xml:space="preserve"> </w:t>
              </w:r>
            </w:ins>
            <w:r w:rsidR="003941A2">
              <w:rPr>
                <w:rFonts w:eastAsia="Arial"/>
              </w:rPr>
              <w:fldChar w:fldCharType="begin"/>
            </w:r>
            <w:r w:rsidR="003941A2">
              <w:rPr>
                <w:rFonts w:eastAsia="Arial"/>
              </w:rPr>
              <w:instrText xml:space="preserve"> REF  FileCustodyAgreement  \* MERGEFORMAT </w:instrText>
            </w:r>
            <w:r w:rsidR="003941A2">
              <w:rPr>
                <w:rFonts w:eastAsia="Arial"/>
              </w:rPr>
              <w:fldChar w:fldCharType="separate"/>
            </w:r>
            <w:r w:rsidR="00D07521">
              <w:rPr>
                <w:noProof/>
                <w:shd w:val="clear" w:color="auto" w:fill="FFFFFF"/>
              </w:rPr>
              <w:t>25</w:t>
            </w:r>
            <w:r w:rsidR="003941A2">
              <w:rPr>
                <w:rFonts w:eastAsia="Arial"/>
              </w:rPr>
              <w:fldChar w:fldCharType="end"/>
            </w:r>
            <w:ins w:id="49" w:author="Caroline Robinson" w:date="2023-02-21T10:13:00Z">
              <w:r w:rsidR="00C679EB">
                <w:rPr>
                  <w:shd w:val="clear" w:color="auto" w:fill="FFFFFF"/>
                </w:rPr>
                <w:t>.</w:t>
              </w:r>
            </w:ins>
          </w:p>
        </w:tc>
      </w:tr>
      <w:tr w:rsidR="00E85E35" w14:paraId="01C48230" w14:textId="77777777" w:rsidTr="001367C6">
        <w:trPr>
          <w:jc w:val="center"/>
        </w:trPr>
        <w:tc>
          <w:tcPr>
            <w:tcW w:w="2880" w:type="dxa"/>
            <w:tcMar>
              <w:top w:w="360" w:type="dxa"/>
              <w:left w:w="115" w:type="dxa"/>
              <w:right w:w="115" w:type="dxa"/>
            </w:tcMar>
          </w:tcPr>
          <w:p w14:paraId="3487CE15" w14:textId="77777777" w:rsidR="00E85E35" w:rsidRDefault="00E85E35" w:rsidP="001367C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58F9C9EE" w14:textId="77777777" w:rsidR="00E85E35" w:rsidRDefault="00E85E35" w:rsidP="001367C6"/>
        </w:tc>
      </w:tr>
      <w:tr w:rsidR="00E85E35" w14:paraId="776D65D7" w14:textId="77777777" w:rsidTr="001367C6">
        <w:trPr>
          <w:jc w:val="center"/>
        </w:trPr>
        <w:tc>
          <w:tcPr>
            <w:tcW w:w="2880" w:type="dxa"/>
            <w:tcMar>
              <w:top w:w="360" w:type="dxa"/>
              <w:left w:w="115" w:type="dxa"/>
              <w:right w:w="115" w:type="dxa"/>
            </w:tcMar>
          </w:tcPr>
          <w:p w14:paraId="6AC30CEE" w14:textId="0551D97F" w:rsidR="00E85E35" w:rsidRDefault="00E85E35" w:rsidP="001367C6">
            <w:pPr>
              <w:pStyle w:val="BodyText"/>
              <w:rPr>
                <w:shd w:val="clear" w:color="auto" w:fill="FFFFFF"/>
              </w:rPr>
            </w:pPr>
            <w:r>
              <w:rPr>
                <w:shd w:val="clear" w:color="auto" w:fill="FFFFFF"/>
              </w:rPr>
              <w:t xml:space="preserve">{%tr if </w:t>
            </w:r>
            <w:proofErr w:type="spellStart"/>
            <w:r w:rsidRPr="00E34C8D">
              <w:rPr>
                <w:shd w:val="clear" w:color="auto" w:fill="FFFFFF"/>
              </w:rPr>
              <w:t>respond_to_custody</w:t>
            </w:r>
            <w:proofErr w:type="spellEnd"/>
            <w:r w:rsidRPr="00E34C8D">
              <w:rPr>
                <w:shd w:val="clear" w:color="auto" w:fill="FFFFFF"/>
              </w:rPr>
              <w:t xml:space="preserve"> </w:t>
            </w:r>
            <w:proofErr w:type="gramStart"/>
            <w:r w:rsidR="006D64FB">
              <w:rPr>
                <w:shd w:val="clear" w:color="auto" w:fill="FFFFFF"/>
              </w:rPr>
              <w:t>in(</w:t>
            </w:r>
            <w:proofErr w:type="gramEnd"/>
            <w:r w:rsidR="006D64FB">
              <w:rPr>
                <w:shd w:val="clear" w:color="auto" w:fill="FFFFFF"/>
              </w:rPr>
              <w:t>'agree', 'agree to some', 'agree to none')</w:t>
            </w:r>
            <w:r>
              <w:rPr>
                <w:shd w:val="clear" w:color="auto" w:fill="FFFFFF"/>
              </w:rPr>
              <w:t>%}</w:t>
            </w:r>
          </w:p>
        </w:tc>
        <w:tc>
          <w:tcPr>
            <w:tcW w:w="7612" w:type="dxa"/>
            <w:tcMar>
              <w:top w:w="432" w:type="dxa"/>
              <w:left w:w="115" w:type="dxa"/>
              <w:right w:w="115" w:type="dxa"/>
            </w:tcMar>
          </w:tcPr>
          <w:p w14:paraId="57D3E7B8" w14:textId="77777777" w:rsidR="00E85E35" w:rsidRDefault="00E85E35" w:rsidP="001367C6"/>
        </w:tc>
      </w:tr>
      <w:tr w:rsidR="001A779A" w14:paraId="5A171485" w14:textId="77777777" w:rsidTr="00904B5D">
        <w:trPr>
          <w:jc w:val="center"/>
        </w:trPr>
        <w:tc>
          <w:tcPr>
            <w:tcW w:w="2880" w:type="dxa"/>
            <w:tcMar>
              <w:top w:w="360" w:type="dxa"/>
              <w:left w:w="115" w:type="dxa"/>
              <w:right w:w="115" w:type="dxa"/>
            </w:tcMar>
          </w:tcPr>
          <w:p w14:paraId="0DA38205" w14:textId="646AFCB4" w:rsidR="001A779A" w:rsidRPr="00A50D37" w:rsidRDefault="001A779A" w:rsidP="006D64FB">
            <w:pPr>
              <w:pStyle w:val="Heading2"/>
              <w:outlineLvl w:val="1"/>
              <w:rPr>
                <w:shd w:val="clear" w:color="auto" w:fill="FFFFFF"/>
              </w:rPr>
            </w:pPr>
            <w:r w:rsidRPr="00A50D37">
              <w:rPr>
                <w:shd w:val="clear" w:color="auto" w:fill="FFFFFF"/>
              </w:rPr>
              <w:t xml:space="preserve">Step </w:t>
            </w:r>
            <w:bookmarkStart w:id="50" w:name="RespondCustody"/>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22</w:t>
            </w:r>
            <w:r w:rsidRPr="00A50D37">
              <w:rPr>
                <w:shd w:val="clear" w:color="auto" w:fill="FFFFFF"/>
              </w:rPr>
              <w:fldChar w:fldCharType="end"/>
            </w:r>
            <w:bookmarkEnd w:id="50"/>
            <w:r w:rsidRPr="00A50D37">
              <w:rPr>
                <w:shd w:val="clear" w:color="auto" w:fill="FFFFFF"/>
              </w:rPr>
              <w:t>:</w:t>
            </w:r>
            <w:r>
              <w:rPr>
                <w:shd w:val="clear" w:color="auto" w:fill="FFFFFF"/>
              </w:rPr>
              <w:t xml:space="preserve"> </w:t>
            </w:r>
            <w:r>
              <w:t>R</w:t>
            </w:r>
            <w:r w:rsidRPr="001F5464">
              <w:t xml:space="preserve">espond in writing and tell the court </w:t>
            </w:r>
            <w:r w:rsidR="000B6B6C">
              <w:t xml:space="preserve">you </w:t>
            </w:r>
            <w:r w:rsidR="006D64FB" w:rsidRPr="006D64FB">
              <w:rPr>
                <w:shd w:val="clear" w:color="auto" w:fill="FFFFFF"/>
              </w:rPr>
              <w:t xml:space="preserve">{% if </w:t>
            </w:r>
            <w:proofErr w:type="spellStart"/>
            <w:r w:rsidR="006D64FB" w:rsidRPr="006D64FB">
              <w:rPr>
                <w:shd w:val="clear" w:color="auto" w:fill="FFFFFF"/>
              </w:rPr>
              <w:t>respond_to_custody</w:t>
            </w:r>
            <w:proofErr w:type="spellEnd"/>
            <w:r w:rsidR="006D64FB" w:rsidRPr="006D64FB">
              <w:rPr>
                <w:shd w:val="clear" w:color="auto" w:fill="FFFFFF"/>
              </w:rPr>
              <w:t xml:space="preserve"> == 'agree' %}</w:t>
            </w:r>
            <w:r w:rsidRPr="001F5464">
              <w:t xml:space="preserve">and the other parent </w:t>
            </w:r>
            <w:proofErr w:type="gramStart"/>
            <w:r w:rsidRPr="001F5464">
              <w:t>agree</w:t>
            </w:r>
            <w:r w:rsidR="006D64FB" w:rsidRPr="006D64FB">
              <w:t>{</w:t>
            </w:r>
            <w:proofErr w:type="gramEnd"/>
            <w:r w:rsidR="006D64FB" w:rsidRPr="006D64FB">
              <w:t>% else %}</w:t>
            </w:r>
            <w:r w:rsidR="006D64FB">
              <w:rPr>
                <w:shd w:val="clear" w:color="auto" w:fill="FFFFFF"/>
              </w:rPr>
              <w:t>d</w:t>
            </w:r>
            <w:r w:rsidR="006D64FB" w:rsidRPr="00E85E35">
              <w:rPr>
                <w:shd w:val="clear" w:color="auto" w:fill="FFFFFF"/>
              </w:rPr>
              <w:t xml:space="preserve">o </w:t>
            </w:r>
            <w:r w:rsidR="006D64FB">
              <w:rPr>
                <w:shd w:val="clear" w:color="auto" w:fill="FFFFFF"/>
              </w:rPr>
              <w:t>n</w:t>
            </w:r>
            <w:r w:rsidR="006D64FB" w:rsidRPr="00E85E35">
              <w:rPr>
                <w:shd w:val="clear" w:color="auto" w:fill="FFFFFF"/>
              </w:rPr>
              <w:t xml:space="preserve">ot </w:t>
            </w:r>
            <w:r w:rsidR="006D64FB">
              <w:rPr>
                <w:shd w:val="clear" w:color="auto" w:fill="FFFFFF"/>
              </w:rPr>
              <w:t>a</w:t>
            </w:r>
            <w:r w:rsidR="006D64FB" w:rsidRPr="00E85E35">
              <w:rPr>
                <w:shd w:val="clear" w:color="auto" w:fill="FFFFFF"/>
              </w:rPr>
              <w:t xml:space="preserve">gree with the </w:t>
            </w:r>
            <w:r w:rsidR="006D64FB">
              <w:rPr>
                <w:shd w:val="clear" w:color="auto" w:fill="FFFFFF"/>
              </w:rPr>
              <w:t>p</w:t>
            </w:r>
            <w:r w:rsidR="006D64FB" w:rsidRPr="00E85E35">
              <w:rPr>
                <w:shd w:val="clear" w:color="auto" w:fill="FFFFFF"/>
              </w:rPr>
              <w:t xml:space="preserve">roposed </w:t>
            </w:r>
            <w:r w:rsidR="006D64FB">
              <w:rPr>
                <w:shd w:val="clear" w:color="auto" w:fill="FFFFFF"/>
              </w:rPr>
              <w:t>c</w:t>
            </w:r>
            <w:r w:rsidR="006D64FB" w:rsidRPr="00E85E35">
              <w:rPr>
                <w:shd w:val="clear" w:color="auto" w:fill="FFFFFF"/>
              </w:rPr>
              <w:t>hanges</w:t>
            </w:r>
            <w:r w:rsidR="006D64FB" w:rsidRPr="006D64FB">
              <w:t>{% e</w:t>
            </w:r>
            <w:r w:rsidR="006D64FB">
              <w:t xml:space="preserve">ndif </w:t>
            </w:r>
            <w:r w:rsidR="006D64FB" w:rsidRPr="006D64FB">
              <w:t>%}</w:t>
            </w:r>
          </w:p>
        </w:tc>
        <w:tc>
          <w:tcPr>
            <w:tcW w:w="7612" w:type="dxa"/>
            <w:tcMar>
              <w:top w:w="432" w:type="dxa"/>
              <w:left w:w="115" w:type="dxa"/>
              <w:right w:w="115" w:type="dxa"/>
            </w:tcMar>
          </w:tcPr>
          <w:p w14:paraId="551C1E02" w14:textId="571DFDCF" w:rsidR="006D64FB" w:rsidRDefault="006D64FB" w:rsidP="001A779A">
            <w:pPr>
              <w:pStyle w:val="BodyText"/>
            </w:pPr>
            <w:r>
              <w:t xml:space="preserve">{%p </w:t>
            </w:r>
            <w:r>
              <w:rPr>
                <w:shd w:val="clear" w:color="auto" w:fill="FFFFFF"/>
              </w:rPr>
              <w:t xml:space="preserve">if </w:t>
            </w:r>
            <w:proofErr w:type="spellStart"/>
            <w:r w:rsidRPr="00E34C8D">
              <w:rPr>
                <w:shd w:val="clear" w:color="auto" w:fill="FFFFFF"/>
              </w:rPr>
              <w:t>respond_to_custody</w:t>
            </w:r>
            <w:proofErr w:type="spellEnd"/>
            <w:r w:rsidRPr="00E34C8D">
              <w:rPr>
                <w:shd w:val="clear" w:color="auto" w:fill="FFFFFF"/>
              </w:rPr>
              <w:t xml:space="preserve"> </w:t>
            </w:r>
            <w:r>
              <w:rPr>
                <w:shd w:val="clear" w:color="auto" w:fill="FFFFFF"/>
              </w:rPr>
              <w:t xml:space="preserve">== 'agree' </w:t>
            </w:r>
            <w:r>
              <w:t>%}</w:t>
            </w:r>
          </w:p>
          <w:p w14:paraId="0282C80A" w14:textId="77777777" w:rsidR="006D64FB" w:rsidRDefault="001A779A" w:rsidP="001A779A">
            <w:pPr>
              <w:pStyle w:val="BodyText"/>
            </w:pPr>
            <w:r>
              <w:t xml:space="preserve">If you agree with everything the other parent wrote in the </w:t>
            </w:r>
            <w:r w:rsidRPr="001A779A">
              <w:rPr>
                <w:b/>
                <w:iCs/>
              </w:rPr>
              <w:t>Motion to Modify</w:t>
            </w:r>
            <w:r>
              <w:t>, you can state that in your response.   Fill out:</w:t>
            </w:r>
          </w:p>
          <w:p w14:paraId="0B264816" w14:textId="1CCB6656" w:rsidR="001A779A" w:rsidRDefault="006D64FB" w:rsidP="001A779A">
            <w:pPr>
              <w:pStyle w:val="BodyText"/>
              <w:rPr>
                <w:shd w:val="clear" w:color="auto" w:fill="FFFFFF"/>
              </w:rPr>
            </w:pPr>
            <w:r>
              <w:rPr>
                <w:shd w:val="clear" w:color="auto" w:fill="FFFFFF"/>
              </w:rPr>
              <w:t>{%p else %}</w:t>
            </w:r>
          </w:p>
          <w:p w14:paraId="68649BA0" w14:textId="77777777" w:rsidR="00985D19" w:rsidRDefault="00985D19" w:rsidP="00985D19">
            <w:pPr>
              <w:pStyle w:val="BodyText"/>
            </w:pPr>
            <w:r>
              <w:t>If you do not agree with what the other parent asked for in the Motion to Modify, you can respond in writing.  State what you do and do not agree with.  Remember, you must respond within 10 days from the day it was hand delivered to you or 13 days from the day it was mailed (you can see this date on the postmark of the envelope).  Fill out:</w:t>
            </w:r>
          </w:p>
          <w:p w14:paraId="1A8F6D95" w14:textId="0B6BA10F" w:rsidR="006D64FB" w:rsidRDefault="006D64FB" w:rsidP="001A779A">
            <w:pPr>
              <w:pStyle w:val="BodyText"/>
            </w:pPr>
            <w:r>
              <w:rPr>
                <w:shd w:val="clear" w:color="auto" w:fill="FFFFFF"/>
              </w:rPr>
              <w:t>{%p endif %}</w:t>
            </w:r>
          </w:p>
          <w:p w14:paraId="56A83375" w14:textId="77777777" w:rsidR="001A779A" w:rsidRPr="000039E0" w:rsidRDefault="001A779A" w:rsidP="001A779A">
            <w:pPr>
              <w:pStyle w:val="Heading3"/>
              <w:outlineLvl w:val="2"/>
            </w:pPr>
            <w:r w:rsidRPr="001A779A">
              <w:t>Forms</w:t>
            </w:r>
          </w:p>
          <w:p w14:paraId="0DCAE394" w14:textId="3B7CDEBD" w:rsidR="001A779A" w:rsidRPr="000039E0" w:rsidRDefault="001A779A" w:rsidP="001A779A">
            <w:pPr>
              <w:pStyle w:val="BodyText"/>
              <w:rPr>
                <w:color w:val="000000"/>
              </w:rPr>
            </w:pPr>
            <w:r w:rsidRPr="000039E0">
              <w:rPr>
                <w:b/>
                <w:color w:val="000000"/>
              </w:rPr>
              <w:t>Response to Motion</w:t>
            </w:r>
            <w:r w:rsidRPr="000039E0">
              <w:rPr>
                <w:color w:val="000000"/>
              </w:rPr>
              <w:t xml:space="preserve">, </w:t>
            </w:r>
            <w:hyperlink r:id="rId88" w:history="1">
              <w:r w:rsidRPr="000039E0">
                <w:rPr>
                  <w:rStyle w:val="Hyperlink"/>
                </w:rPr>
                <w:t>DR-725</w:t>
              </w:r>
            </w:hyperlink>
            <w:r w:rsidRPr="000039E0">
              <w:rPr>
                <w:color w:val="000000"/>
              </w:rPr>
              <w:t xml:space="preserve"> public.courts.alaska.gov/web/forms/docs/dr-725.pdf</w:t>
            </w:r>
          </w:p>
          <w:p w14:paraId="3B895099" w14:textId="4079CD7B" w:rsidR="001A779A" w:rsidRPr="00ED7B2A" w:rsidRDefault="001A779A" w:rsidP="001A779A">
            <w:pPr>
              <w:pStyle w:val="BodyText"/>
            </w:pPr>
            <w:r w:rsidRPr="000039E0">
              <w:rPr>
                <w:b/>
                <w:color w:val="000000"/>
              </w:rPr>
              <w:t>Child Support Guidelines Affidavit</w:t>
            </w:r>
            <w:r w:rsidRPr="000039E0">
              <w:rPr>
                <w:color w:val="000000"/>
              </w:rPr>
              <w:t>, </w:t>
            </w:r>
            <w:hyperlink r:id="rId89" w:tgtFrame="_blank" w:history="1">
              <w:r w:rsidRPr="000039E0">
                <w:rPr>
                  <w:rStyle w:val="Hyperlink"/>
                  <w:color w:val="006699"/>
                </w:rPr>
                <w:t>DR-305</w:t>
              </w:r>
            </w:hyperlink>
            <w:r w:rsidRPr="000039E0">
              <w:rPr>
                <w:color w:val="000000"/>
              </w:rPr>
              <w:t> </w:t>
            </w:r>
            <w:r w:rsidRPr="000039E0">
              <w:rPr>
                <w:rStyle w:val="small"/>
                <w:color w:val="000000"/>
                <w:sz w:val="19"/>
                <w:szCs w:val="19"/>
                <w:shd w:val="clear" w:color="auto" w:fill="FFFFFF"/>
              </w:rPr>
              <w:t>[</w:t>
            </w:r>
            <w:r w:rsidRPr="000039E0">
              <w:t>Fill-In PDF]</w:t>
            </w:r>
            <w:r w:rsidRPr="000039E0">
              <w:rPr>
                <w:rStyle w:val="small"/>
                <w:color w:val="000000"/>
                <w:sz w:val="19"/>
                <w:szCs w:val="19"/>
                <w:shd w:val="clear" w:color="auto" w:fill="FFFFFF"/>
              </w:rPr>
              <w:br/>
            </w:r>
            <w:r w:rsidRPr="000039E0">
              <w:rPr>
                <w:color w:val="000000"/>
              </w:rPr>
              <w:t>public.courts.alaska.gov/web/forms/docs/dr-305.pdf </w:t>
            </w:r>
            <w:r w:rsidRPr="00ED7B2A">
              <w:br/>
              <w:t>Each parent files their own</w:t>
            </w:r>
          </w:p>
          <w:p w14:paraId="1DE5E164" w14:textId="1BCCB2D7" w:rsidR="001A779A" w:rsidRPr="000039E0" w:rsidRDefault="001A779A" w:rsidP="001A779A">
            <w:pPr>
              <w:pStyle w:val="BodyText"/>
              <w:rPr>
                <w:color w:val="000000"/>
              </w:rPr>
            </w:pPr>
            <w:r w:rsidRPr="000039E0">
              <w:rPr>
                <w:b/>
                <w:color w:val="000000"/>
              </w:rPr>
              <w:t>Child Custody Jurisdiction Affidavit</w:t>
            </w:r>
            <w:r w:rsidRPr="000039E0">
              <w:rPr>
                <w:color w:val="000000"/>
              </w:rPr>
              <w:t>, </w:t>
            </w:r>
            <w:hyperlink r:id="rId90" w:tgtFrame="_blank" w:history="1">
              <w:r w:rsidRPr="000039E0">
                <w:rPr>
                  <w:rStyle w:val="Hyperlink"/>
                  <w:color w:val="006699"/>
                </w:rPr>
                <w:t>DR-150</w:t>
              </w:r>
            </w:hyperlink>
            <w:r w:rsidRPr="000039E0">
              <w:rPr>
                <w:color w:val="000000"/>
              </w:rPr>
              <w:t> </w:t>
            </w:r>
            <w:r w:rsidRPr="000039E0">
              <w:rPr>
                <w:rStyle w:val="small"/>
                <w:color w:val="000000"/>
                <w:sz w:val="19"/>
                <w:szCs w:val="19"/>
                <w:shd w:val="clear" w:color="auto" w:fill="FFFFFF"/>
              </w:rPr>
              <w:t>[</w:t>
            </w:r>
            <w:r w:rsidRPr="000039E0">
              <w:t>Fill-In PDF]</w:t>
            </w:r>
            <w:r w:rsidRPr="000039E0">
              <w:br/>
            </w:r>
            <w:r w:rsidRPr="000039E0">
              <w:rPr>
                <w:color w:val="000000"/>
              </w:rPr>
              <w:t>public.courts.alaska.gov/web/forms/docs/dr-150.pdf </w:t>
            </w:r>
            <w:r w:rsidRPr="000039E0">
              <w:rPr>
                <w:color w:val="000000"/>
              </w:rPr>
              <w:br/>
            </w:r>
            <w:r w:rsidRPr="000039E0">
              <w:rPr>
                <w:iCs/>
              </w:rPr>
              <w:t>Each parent files their own</w:t>
            </w:r>
          </w:p>
          <w:p w14:paraId="7FC0BAD3" w14:textId="6B0E7970" w:rsidR="001A779A" w:rsidRPr="000039E0" w:rsidRDefault="003D432D" w:rsidP="001A779A">
            <w:pPr>
              <w:pStyle w:val="Heading3"/>
              <w:outlineLvl w:val="2"/>
            </w:pPr>
            <w:r w:rsidRPr="000039E0">
              <w:t>Optional forms depending on your situation</w:t>
            </w:r>
          </w:p>
          <w:p w14:paraId="17046AB5" w14:textId="0828B19F" w:rsidR="001A779A" w:rsidRPr="000039E0" w:rsidRDefault="003D432D" w:rsidP="001A779A">
            <w:pPr>
              <w:pStyle w:val="BodyText"/>
              <w:rPr>
                <w:color w:val="000000"/>
                <w:sz w:val="25"/>
                <w:szCs w:val="25"/>
                <w:u w:val="single"/>
              </w:rPr>
            </w:pPr>
            <w:r w:rsidRPr="000039E0">
              <w:rPr>
                <w:color w:val="000000"/>
                <w:sz w:val="25"/>
                <w:szCs w:val="25"/>
              </w:rPr>
              <w:lastRenderedPageBreak/>
              <w:t>C</w:t>
            </w:r>
            <w:r w:rsidR="001A779A" w:rsidRPr="000039E0">
              <w:rPr>
                <w:color w:val="000000"/>
                <w:sz w:val="25"/>
                <w:szCs w:val="25"/>
              </w:rPr>
              <w:t xml:space="preserve">hoose </w:t>
            </w:r>
            <w:r w:rsidR="001A779A" w:rsidRPr="000039E0">
              <w:rPr>
                <w:color w:val="000000"/>
              </w:rPr>
              <w:t>1 form below based on the parenting schedule if it is not a primary custody calculation where children are with 1 parent for at least 256 overnights/year</w:t>
            </w:r>
            <w:r w:rsidRPr="000039E0">
              <w:rPr>
                <w:color w:val="000000"/>
                <w:sz w:val="25"/>
                <w:szCs w:val="25"/>
                <w:u w:val="single"/>
              </w:rPr>
              <w:t>.</w:t>
            </w:r>
          </w:p>
          <w:p w14:paraId="1F7E7022" w14:textId="16F59CB4" w:rsidR="001A779A" w:rsidRPr="000039E0" w:rsidRDefault="001A779A" w:rsidP="001A779A">
            <w:pPr>
              <w:pStyle w:val="BodyText"/>
              <w:rPr>
                <w:color w:val="000000"/>
              </w:rPr>
            </w:pPr>
            <w:r w:rsidRPr="000039E0">
              <w:rPr>
                <w:b/>
                <w:color w:val="000000"/>
              </w:rPr>
              <w:t>Shared Custody Support Calculation</w:t>
            </w:r>
            <w:r w:rsidRPr="000039E0">
              <w:rPr>
                <w:color w:val="000000"/>
              </w:rPr>
              <w:t>, </w:t>
            </w:r>
            <w:hyperlink r:id="rId91" w:tgtFrame="_blank" w:history="1">
              <w:r w:rsidRPr="000039E0">
                <w:rPr>
                  <w:rStyle w:val="Hyperlink"/>
                  <w:color w:val="006699"/>
                </w:rPr>
                <w:t>DR-306</w:t>
              </w:r>
            </w:hyperlink>
            <w:r w:rsidRPr="000039E0">
              <w:rPr>
                <w:color w:val="000000"/>
              </w:rPr>
              <w:t> </w:t>
            </w:r>
            <w:r w:rsidR="003D432D" w:rsidRPr="000039E0">
              <w:t>[Fill-In PDF]</w:t>
            </w:r>
            <w:r w:rsidR="003D432D" w:rsidRPr="000039E0">
              <w:rPr>
                <w:rStyle w:val="small"/>
                <w:color w:val="000000"/>
                <w:sz w:val="19"/>
                <w:szCs w:val="19"/>
                <w:shd w:val="clear" w:color="auto" w:fill="FFFFFF"/>
              </w:rPr>
              <w:br/>
            </w:r>
            <w:r w:rsidR="003D432D" w:rsidRPr="000039E0">
              <w:rPr>
                <w:color w:val="000000"/>
              </w:rPr>
              <w:t>public.courts.alaska.gov/web/forms/docs/dr-306.pdf</w:t>
            </w:r>
          </w:p>
          <w:p w14:paraId="50A07BAD" w14:textId="67895A83" w:rsidR="001A779A" w:rsidRPr="00ED7B2A" w:rsidRDefault="001A779A" w:rsidP="001A779A">
            <w:pPr>
              <w:pStyle w:val="BodyText"/>
            </w:pPr>
            <w:r w:rsidRPr="000039E0">
              <w:rPr>
                <w:b/>
                <w:color w:val="000000"/>
              </w:rPr>
              <w:t>Divided Custody Support Calculation</w:t>
            </w:r>
            <w:r w:rsidRPr="000039E0">
              <w:rPr>
                <w:color w:val="000000"/>
              </w:rPr>
              <w:t>, </w:t>
            </w:r>
            <w:hyperlink r:id="rId92" w:tgtFrame="_blank" w:history="1">
              <w:r w:rsidRPr="000039E0">
                <w:rPr>
                  <w:rStyle w:val="Hyperlink"/>
                  <w:color w:val="006699"/>
                </w:rPr>
                <w:t>DR-307</w:t>
              </w:r>
            </w:hyperlink>
            <w:r w:rsidRPr="000039E0">
              <w:rPr>
                <w:color w:val="000000"/>
              </w:rPr>
              <w:t> </w:t>
            </w:r>
            <w:r w:rsidR="003D432D" w:rsidRPr="000039E0">
              <w:t>[Fill-In PDF]</w:t>
            </w:r>
            <w:r w:rsidR="003D432D" w:rsidRPr="000039E0">
              <w:rPr>
                <w:rStyle w:val="small"/>
                <w:color w:val="000000"/>
                <w:sz w:val="19"/>
                <w:szCs w:val="19"/>
                <w:shd w:val="clear" w:color="auto" w:fill="FFFFFF"/>
              </w:rPr>
              <w:br/>
            </w:r>
            <w:r w:rsidR="003D432D" w:rsidRPr="00ED7B2A">
              <w:t>public.courts.alaska.gov/web/forms/docs/dr-307.pdf</w:t>
            </w:r>
          </w:p>
          <w:p w14:paraId="54BFB888" w14:textId="1B624B7A" w:rsidR="001A779A" w:rsidRPr="00E34C8D" w:rsidRDefault="001A779A" w:rsidP="00985D19">
            <w:pPr>
              <w:pStyle w:val="BodyText"/>
            </w:pPr>
            <w:r w:rsidRPr="000039E0">
              <w:rPr>
                <w:b/>
                <w:color w:val="222222"/>
                <w:lang w:val="en"/>
              </w:rPr>
              <w:t>Hybrid Custody Child Support Calculation</w:t>
            </w:r>
            <w:r w:rsidRPr="000039E0">
              <w:rPr>
                <w:color w:val="222222"/>
                <w:lang w:val="en"/>
              </w:rPr>
              <w:t xml:space="preserve">, </w:t>
            </w:r>
            <w:hyperlink r:id="rId93" w:tgtFrame="_blank" w:history="1">
              <w:r w:rsidRPr="000039E0">
                <w:rPr>
                  <w:rStyle w:val="Hyperlink"/>
                  <w:lang w:val="en"/>
                </w:rPr>
                <w:t>DR-308</w:t>
              </w:r>
            </w:hyperlink>
            <w:r w:rsidRPr="000039E0">
              <w:rPr>
                <w:color w:val="222222"/>
                <w:lang w:val="en"/>
              </w:rPr>
              <w:t xml:space="preserve"> </w:t>
            </w:r>
            <w:r w:rsidRPr="000039E0">
              <w:t>[Fill-In PDF]</w:t>
            </w:r>
            <w:r w:rsidR="003D432D" w:rsidRPr="000039E0">
              <w:rPr>
                <w:rStyle w:val="small"/>
                <w:color w:val="000000"/>
                <w:sz w:val="19"/>
                <w:szCs w:val="19"/>
                <w:shd w:val="clear" w:color="auto" w:fill="FFFFFF"/>
              </w:rPr>
              <w:br/>
            </w:r>
            <w:r w:rsidR="003D432D" w:rsidRPr="000039E0">
              <w:rPr>
                <w:color w:val="000000"/>
              </w:rPr>
              <w:t>public.courts.alaska.gov/web/forms/docs/dr-308.pdf</w:t>
            </w:r>
          </w:p>
        </w:tc>
      </w:tr>
      <w:tr w:rsidR="007617AF" w14:paraId="5C5AA2E9" w14:textId="77777777" w:rsidTr="001367C6">
        <w:trPr>
          <w:jc w:val="center"/>
        </w:trPr>
        <w:tc>
          <w:tcPr>
            <w:tcW w:w="2880" w:type="dxa"/>
            <w:tcMar>
              <w:top w:w="360" w:type="dxa"/>
              <w:left w:w="115" w:type="dxa"/>
              <w:right w:w="115" w:type="dxa"/>
            </w:tcMar>
          </w:tcPr>
          <w:p w14:paraId="72F08D41" w14:textId="77777777" w:rsidR="007617AF" w:rsidRDefault="007617AF" w:rsidP="001367C6">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1167F625" w14:textId="77777777" w:rsidR="007617AF" w:rsidRDefault="007617AF" w:rsidP="001367C6"/>
        </w:tc>
      </w:tr>
      <w:tr w:rsidR="00132893" w14:paraId="09916189" w14:textId="77777777" w:rsidTr="001367C6">
        <w:trPr>
          <w:jc w:val="center"/>
        </w:trPr>
        <w:tc>
          <w:tcPr>
            <w:tcW w:w="2880" w:type="dxa"/>
            <w:tcMar>
              <w:top w:w="360" w:type="dxa"/>
              <w:left w:w="115" w:type="dxa"/>
              <w:right w:w="115" w:type="dxa"/>
            </w:tcMar>
          </w:tcPr>
          <w:p w14:paraId="71319B87" w14:textId="498AA7D8" w:rsidR="00132893" w:rsidRDefault="00132893" w:rsidP="007617AF">
            <w:pPr>
              <w:pStyle w:val="BodyText"/>
              <w:rPr>
                <w:shd w:val="clear" w:color="auto" w:fill="FFFFFF"/>
              </w:rPr>
            </w:pPr>
            <w:r>
              <w:rPr>
                <w:shd w:val="clear" w:color="auto" w:fill="FFFFFF"/>
              </w:rPr>
              <w:t xml:space="preserve">{%tr if </w:t>
            </w:r>
            <w:proofErr w:type="spellStart"/>
            <w:r w:rsidRPr="00E34C8D">
              <w:rPr>
                <w:shd w:val="clear" w:color="auto" w:fill="FFFFFF"/>
              </w:rPr>
              <w:t>respond_to_custody</w:t>
            </w:r>
            <w:proofErr w:type="spellEnd"/>
            <w:r w:rsidRPr="00E34C8D">
              <w:rPr>
                <w:shd w:val="clear" w:color="auto" w:fill="FFFFFF"/>
              </w:rPr>
              <w:t xml:space="preserve"> </w:t>
            </w:r>
            <w:proofErr w:type="gramStart"/>
            <w:r>
              <w:rPr>
                <w:shd w:val="clear" w:color="auto" w:fill="FFFFFF"/>
              </w:rPr>
              <w:t>in(</w:t>
            </w:r>
            <w:proofErr w:type="gramEnd"/>
            <w:r>
              <w:rPr>
                <w:shd w:val="clear" w:color="auto" w:fill="FFFFFF"/>
              </w:rPr>
              <w:t xml:space="preserve">'agree', 'agree to some', 'agree to none') or </w:t>
            </w:r>
            <w:proofErr w:type="spellStart"/>
            <w:r w:rsidRPr="00132893">
              <w:rPr>
                <w:shd w:val="clear" w:color="auto" w:fill="FFFFFF"/>
                <w:lang w:val="en"/>
              </w:rPr>
              <w:t>respond_to_reconsider</w:t>
            </w:r>
            <w:proofErr w:type="spellEnd"/>
            <w:r w:rsidRPr="00132893">
              <w:rPr>
                <w:shd w:val="clear" w:color="auto" w:fill="FFFFFF"/>
              </w:rPr>
              <w:t xml:space="preserve"> </w:t>
            </w:r>
            <w:r>
              <w:rPr>
                <w:shd w:val="clear" w:color="auto" w:fill="FFFFFF"/>
              </w:rPr>
              <w:t>%}</w:t>
            </w:r>
          </w:p>
        </w:tc>
        <w:tc>
          <w:tcPr>
            <w:tcW w:w="7612" w:type="dxa"/>
            <w:tcMar>
              <w:top w:w="432" w:type="dxa"/>
              <w:left w:w="115" w:type="dxa"/>
              <w:right w:w="115" w:type="dxa"/>
            </w:tcMar>
          </w:tcPr>
          <w:p w14:paraId="17288C0C" w14:textId="77777777" w:rsidR="00132893" w:rsidRDefault="00132893" w:rsidP="007617AF">
            <w:pPr>
              <w:pStyle w:val="BodyText"/>
            </w:pPr>
          </w:p>
        </w:tc>
      </w:tr>
      <w:tr w:rsidR="001A779A" w14:paraId="28A82748" w14:textId="77777777" w:rsidTr="00904B5D">
        <w:trPr>
          <w:jc w:val="center"/>
        </w:trPr>
        <w:tc>
          <w:tcPr>
            <w:tcW w:w="2880" w:type="dxa"/>
            <w:tcMar>
              <w:top w:w="360" w:type="dxa"/>
              <w:left w:w="115" w:type="dxa"/>
              <w:right w:w="115" w:type="dxa"/>
            </w:tcMar>
          </w:tcPr>
          <w:p w14:paraId="427B075C" w14:textId="1F32F6B6" w:rsidR="001A779A" w:rsidRPr="00A50D37" w:rsidRDefault="001A779A" w:rsidP="00904B5D">
            <w:pPr>
              <w:pStyle w:val="Heading2"/>
              <w:outlineLvl w:val="1"/>
              <w:rPr>
                <w:shd w:val="clear" w:color="auto" w:fill="FFFFFF"/>
              </w:rPr>
            </w:pPr>
            <w:r w:rsidRPr="00A50D37">
              <w:rPr>
                <w:shd w:val="clear" w:color="auto" w:fill="FFFFFF"/>
              </w:rPr>
              <w:t xml:space="preserve">Step </w:t>
            </w:r>
            <w:bookmarkStart w:id="51" w:name="FileCustody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23</w:t>
            </w:r>
            <w:r w:rsidRPr="00A50D37">
              <w:rPr>
                <w:shd w:val="clear" w:color="auto" w:fill="FFFFFF"/>
              </w:rPr>
              <w:fldChar w:fldCharType="end"/>
            </w:r>
            <w:r w:rsidRPr="00A50D37">
              <w:rPr>
                <w:shd w:val="clear" w:color="auto" w:fill="FFFFFF"/>
              </w:rPr>
              <w:t>:</w:t>
            </w:r>
            <w:bookmarkEnd w:id="51"/>
            <w:r w:rsidR="005D7A28">
              <w:rPr>
                <w:shd w:val="clear" w:color="auto" w:fill="FFFFFF"/>
              </w:rPr>
              <w:t xml:space="preserve"> </w:t>
            </w:r>
            <w:r w:rsidR="005D7A28">
              <w:t>F</w:t>
            </w:r>
            <w:r w:rsidR="005D7A28" w:rsidRPr="007F4F15">
              <w:t xml:space="preserve">ile and serve your </w:t>
            </w:r>
            <w:r w:rsidR="005D7A28" w:rsidRPr="00305573">
              <w:t>response</w:t>
            </w:r>
            <w:r w:rsidR="005D7A28">
              <w:t xml:space="preserve"> within 10 or 13 days</w:t>
            </w:r>
          </w:p>
        </w:tc>
        <w:tc>
          <w:tcPr>
            <w:tcW w:w="7612" w:type="dxa"/>
            <w:tcMar>
              <w:top w:w="432" w:type="dxa"/>
              <w:left w:w="115" w:type="dxa"/>
              <w:right w:w="115" w:type="dxa"/>
            </w:tcMar>
          </w:tcPr>
          <w:p w14:paraId="5F9989E5" w14:textId="02793A9F" w:rsidR="005D7A28" w:rsidRDefault="005D7A28" w:rsidP="005D7A28">
            <w:pPr>
              <w:pStyle w:val="BodyText"/>
            </w:pPr>
            <w:r>
              <w:t>You have 10 days if delivered by hand and 13 days from the day you mailed your response</w:t>
            </w:r>
          </w:p>
          <w:p w14:paraId="204BF62D" w14:textId="79953AE8" w:rsidR="005D7A28" w:rsidRDefault="005D7A28" w:rsidP="005D7A28">
            <w:pPr>
              <w:pStyle w:val="BodyText"/>
            </w:pPr>
            <w:r>
              <w:t>Make 2 copies of your response. Keep 1 copy for your own records.</w:t>
            </w:r>
          </w:p>
          <w:p w14:paraId="1D2FE9FA" w14:textId="6D01C03A" w:rsidR="005D7A28" w:rsidRDefault="005D7A28" w:rsidP="005D7A28">
            <w:pPr>
              <w:pStyle w:val="BodyText"/>
            </w:pPr>
            <w:r>
              <w:t>You must give the other parent, or their lawyer if they have one, 1 copy of everything you file with the court.  You can mail or hand deliver it.  Do this the day you file your motion.  This is called “serving” the other side.  You have to write how you serve the other parent on your motion.</w:t>
            </w:r>
          </w:p>
          <w:p w14:paraId="04D6347C" w14:textId="012F556D" w:rsidR="001A779A" w:rsidRPr="00E34C8D" w:rsidRDefault="005D7A28" w:rsidP="00985D19">
            <w:pPr>
              <w:pStyle w:val="BodyText"/>
            </w:pPr>
            <w:r>
              <w:t xml:space="preserve">File the original with the court by the deadline (10 or 13 days).  If the deadline is a Friday, weekend, or holiday, your response is due the next day that is not a Friday, weekend or holiday.  For example, if the 10th day was Thursday, November 23rd, and it was Thanksgiving, your response would not be due until the following Monday. </w:t>
            </w:r>
          </w:p>
        </w:tc>
      </w:tr>
      <w:tr w:rsidR="007C2557" w14:paraId="0216998C" w14:textId="77777777" w:rsidTr="001367C6">
        <w:trPr>
          <w:jc w:val="center"/>
        </w:trPr>
        <w:tc>
          <w:tcPr>
            <w:tcW w:w="2880" w:type="dxa"/>
            <w:tcMar>
              <w:top w:w="360" w:type="dxa"/>
              <w:left w:w="115" w:type="dxa"/>
              <w:right w:w="115" w:type="dxa"/>
            </w:tcMar>
          </w:tcPr>
          <w:p w14:paraId="7B7E1DDC" w14:textId="77777777" w:rsidR="007C2557" w:rsidRDefault="007C2557" w:rsidP="001367C6">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304C81A6" w14:textId="77777777" w:rsidR="007C2557" w:rsidRDefault="007C2557" w:rsidP="001367C6"/>
        </w:tc>
      </w:tr>
      <w:tr w:rsidR="007C2557" w14:paraId="7A2026E5" w14:textId="77777777" w:rsidTr="001367C6">
        <w:trPr>
          <w:jc w:val="center"/>
        </w:trPr>
        <w:tc>
          <w:tcPr>
            <w:tcW w:w="2880" w:type="dxa"/>
            <w:tcMar>
              <w:top w:w="360" w:type="dxa"/>
              <w:left w:w="115" w:type="dxa"/>
              <w:right w:w="115" w:type="dxa"/>
            </w:tcMar>
          </w:tcPr>
          <w:p w14:paraId="4DD4FBDF" w14:textId="0B539E7D" w:rsidR="007C2557" w:rsidRDefault="007C2557" w:rsidP="001367C6">
            <w:pPr>
              <w:pStyle w:val="BodyText"/>
              <w:rPr>
                <w:shd w:val="clear" w:color="auto" w:fill="FFFFFF"/>
              </w:rPr>
            </w:pPr>
            <w:r>
              <w:rPr>
                <w:shd w:val="clear" w:color="auto" w:fill="FFFFFF"/>
              </w:rPr>
              <w:t xml:space="preserve">{%tr if </w:t>
            </w:r>
            <w:proofErr w:type="spellStart"/>
            <w:r w:rsidRPr="00E34C8D">
              <w:rPr>
                <w:shd w:val="clear" w:color="auto" w:fill="FFFFFF"/>
              </w:rPr>
              <w:t>respond_to_custody</w:t>
            </w:r>
            <w:proofErr w:type="spellEnd"/>
            <w:r w:rsidR="000954D8">
              <w:rPr>
                <w:shd w:val="clear" w:color="auto" w:fill="FFFFFF"/>
              </w:rPr>
              <w:t xml:space="preserve"> == </w:t>
            </w:r>
            <w:r>
              <w:rPr>
                <w:shd w:val="clear" w:color="auto" w:fill="FFFFFF"/>
              </w:rPr>
              <w:lastRenderedPageBreak/>
              <w:t>'agree'</w:t>
            </w:r>
            <w:r w:rsidR="000954D8">
              <w:rPr>
                <w:shd w:val="clear" w:color="auto" w:fill="FFFFFF"/>
              </w:rPr>
              <w:t xml:space="preserve"> </w:t>
            </w:r>
            <w:r>
              <w:rPr>
                <w:shd w:val="clear" w:color="auto" w:fill="FFFFFF"/>
              </w:rPr>
              <w:t>%}</w:t>
            </w:r>
          </w:p>
        </w:tc>
        <w:tc>
          <w:tcPr>
            <w:tcW w:w="7612" w:type="dxa"/>
            <w:tcMar>
              <w:top w:w="432" w:type="dxa"/>
              <w:left w:w="115" w:type="dxa"/>
              <w:right w:w="115" w:type="dxa"/>
            </w:tcMar>
          </w:tcPr>
          <w:p w14:paraId="7ECF84A2" w14:textId="77777777" w:rsidR="007C2557" w:rsidRDefault="007C2557" w:rsidP="001367C6"/>
        </w:tc>
      </w:tr>
      <w:tr w:rsidR="00E34C8D" w14:paraId="66441D45" w14:textId="77777777" w:rsidTr="00904B5D">
        <w:trPr>
          <w:jc w:val="center"/>
        </w:trPr>
        <w:tc>
          <w:tcPr>
            <w:tcW w:w="2880" w:type="dxa"/>
            <w:tcMar>
              <w:top w:w="360" w:type="dxa"/>
              <w:left w:w="115" w:type="dxa"/>
              <w:right w:w="115" w:type="dxa"/>
            </w:tcMar>
          </w:tcPr>
          <w:p w14:paraId="7CA88143" w14:textId="47D68BBB" w:rsidR="00E34C8D" w:rsidRPr="00A50D37" w:rsidRDefault="00E34C8D" w:rsidP="00B00276">
            <w:pPr>
              <w:pStyle w:val="Heading2"/>
              <w:outlineLvl w:val="1"/>
              <w:rPr>
                <w:shd w:val="clear" w:color="auto" w:fill="FFFFFF"/>
              </w:rPr>
            </w:pPr>
            <w:r w:rsidRPr="00A50D37">
              <w:rPr>
                <w:shd w:val="clear" w:color="auto" w:fill="FFFFFF"/>
              </w:rPr>
              <w:t xml:space="preserve">Step </w:t>
            </w:r>
            <w:bookmarkStart w:id="52" w:name="Custody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24</w:t>
            </w:r>
            <w:r w:rsidRPr="00A50D37">
              <w:rPr>
                <w:shd w:val="clear" w:color="auto" w:fill="FFFFFF"/>
              </w:rPr>
              <w:fldChar w:fldCharType="end"/>
            </w:r>
            <w:bookmarkEnd w:id="52"/>
            <w:r w:rsidRPr="00A50D37">
              <w:rPr>
                <w:shd w:val="clear" w:color="auto" w:fill="FFFFFF"/>
              </w:rPr>
              <w:t>:</w:t>
            </w:r>
            <w:r w:rsidR="005D7A28">
              <w:rPr>
                <w:shd w:val="clear" w:color="auto" w:fill="FFFFFF"/>
              </w:rPr>
              <w:t xml:space="preserve"> </w:t>
            </w:r>
            <w:r w:rsidR="005D7A28">
              <w:rPr>
                <w:bCs/>
              </w:rPr>
              <w:t>C</w:t>
            </w:r>
            <w:r w:rsidR="005D7A28" w:rsidRPr="00892DC7">
              <w:rPr>
                <w:bCs/>
              </w:rPr>
              <w:t xml:space="preserve">ontact the </w:t>
            </w:r>
            <w:r w:rsidR="005D7A28" w:rsidRPr="00892DC7">
              <w:t>other</w:t>
            </w:r>
            <w:r w:rsidR="005D7A28" w:rsidRPr="00892DC7">
              <w:rPr>
                <w:bCs/>
              </w:rPr>
              <w:t xml:space="preserve"> parent, </w:t>
            </w:r>
            <w:r w:rsidR="00B00276">
              <w:rPr>
                <w:bCs/>
              </w:rPr>
              <w:t xml:space="preserve">and </w:t>
            </w:r>
            <w:r w:rsidR="005D7A28" w:rsidRPr="00892DC7">
              <w:rPr>
                <w:bCs/>
              </w:rPr>
              <w:t>write out your agreement</w:t>
            </w:r>
          </w:p>
        </w:tc>
        <w:tc>
          <w:tcPr>
            <w:tcW w:w="7612" w:type="dxa"/>
            <w:tcMar>
              <w:top w:w="432" w:type="dxa"/>
              <w:left w:w="115" w:type="dxa"/>
              <w:right w:w="115" w:type="dxa"/>
            </w:tcMar>
          </w:tcPr>
          <w:p w14:paraId="7936F8D4" w14:textId="77777777" w:rsidR="00B74712" w:rsidRDefault="00B74712" w:rsidP="00B74712">
            <w:pPr>
              <w:pStyle w:val="BodyText"/>
            </w:pPr>
            <w:r>
              <w:t xml:space="preserve">If you and the other parent agree, and are able to work together to write out the agreement, you can fill out and </w:t>
            </w:r>
            <w:r w:rsidRPr="000E1D2A">
              <w:t>file with the court</w:t>
            </w:r>
            <w:r>
              <w:t>:</w:t>
            </w:r>
          </w:p>
          <w:p w14:paraId="4CF4E3D0" w14:textId="77777777" w:rsidR="00B74712" w:rsidRPr="00A62DDF" w:rsidRDefault="00B74712" w:rsidP="00B74712">
            <w:pPr>
              <w:shd w:val="clear" w:color="auto" w:fill="FFFFFF"/>
              <w:spacing w:before="100" w:after="100"/>
              <w:rPr>
                <w:color w:val="000000"/>
                <w:sz w:val="25"/>
                <w:szCs w:val="25"/>
              </w:rPr>
            </w:pPr>
            <w:r w:rsidRPr="00191DD1">
              <w:rPr>
                <w:rStyle w:val="Heading3Char"/>
              </w:rPr>
              <w:t>If you are changing the custody and parenting plan</w:t>
            </w:r>
          </w:p>
          <w:p w14:paraId="69D473B5" w14:textId="77777777" w:rsidR="00B74712" w:rsidRDefault="00B74712" w:rsidP="00B74712">
            <w:pPr>
              <w:pStyle w:val="BodyText"/>
            </w:pPr>
            <w:r>
              <w:t>Choose 1 parenting plan order (do NOT sign the Order section):</w:t>
            </w:r>
          </w:p>
          <w:p w14:paraId="1667DC18" w14:textId="078F9954" w:rsidR="00B74712" w:rsidRPr="00B61C19" w:rsidRDefault="00B74712" w:rsidP="00B74712">
            <w:pPr>
              <w:pStyle w:val="ListParagraph"/>
              <w:ind w:left="418"/>
              <w:rPr>
                <w:color w:val="000000"/>
              </w:rPr>
            </w:pPr>
            <w:r w:rsidRPr="00051879">
              <w:rPr>
                <w:b/>
              </w:rPr>
              <w:t>Parenting</w:t>
            </w:r>
            <w:r>
              <w:t xml:space="preserve"> </w:t>
            </w:r>
            <w:r w:rsidRPr="00051879">
              <w:rPr>
                <w:b/>
                <w:color w:val="000000"/>
              </w:rPr>
              <w:t>Plan Agreement &amp; Order, SHC-1128</w:t>
            </w:r>
            <w:r>
              <w:rPr>
                <w:color w:val="000000"/>
              </w:rPr>
              <w:br/>
              <w:t>as a</w:t>
            </w:r>
            <w:r w:rsidRPr="00051879">
              <w:rPr>
                <w:color w:val="000000"/>
              </w:rPr>
              <w:t> </w:t>
            </w:r>
            <w:hyperlink r:id="rId94" w:tgtFrame="_blank" w:history="1">
              <w:r w:rsidRPr="00B61C19">
                <w:rPr>
                  <w:rStyle w:val="Hyperlink"/>
                </w:rPr>
                <w:t>Word file</w:t>
              </w:r>
            </w:hyperlink>
            <w:r>
              <w:rPr>
                <w:color w:val="000000"/>
              </w:rPr>
              <w:br/>
            </w:r>
            <w:r w:rsidRPr="00B61C19">
              <w:rPr>
                <w:color w:val="000000"/>
              </w:rPr>
              <w:t>courts.alaska.gov/shc/family/docs/shc-1128.docx</w:t>
            </w:r>
            <w:r>
              <w:rPr>
                <w:color w:val="000000"/>
              </w:rPr>
              <w:br/>
              <w:t xml:space="preserve">as a </w:t>
            </w:r>
            <w:hyperlink r:id="rId95" w:tgtFrame="_blank" w:history="1">
              <w:r w:rsidRPr="00B61C19">
                <w:rPr>
                  <w:rStyle w:val="Hyperlink"/>
                </w:rPr>
                <w:t>PDF</w:t>
              </w:r>
            </w:hyperlink>
            <w:r w:rsidRPr="00B61C19">
              <w:br/>
            </w:r>
            <w:r w:rsidRPr="00B61C19">
              <w:rPr>
                <w:color w:val="000000"/>
              </w:rPr>
              <w:t>courts.alaska.gov/shc/family/docs/shc-1128n.pdf</w:t>
            </w:r>
          </w:p>
          <w:p w14:paraId="2973496E" w14:textId="4D90B798" w:rsidR="00B74712" w:rsidRPr="00051879" w:rsidRDefault="00B74712" w:rsidP="00B74712">
            <w:pPr>
              <w:pStyle w:val="ListParagraph"/>
              <w:ind w:left="418"/>
              <w:rPr>
                <w:b/>
                <w:color w:val="000000"/>
              </w:rPr>
            </w:pPr>
            <w:r w:rsidRPr="00051879">
              <w:rPr>
                <w:b/>
                <w:color w:val="000000"/>
              </w:rPr>
              <w:t>Agreement &amp; Order for Custody and Visitation, SHC-1126</w:t>
            </w:r>
            <w:r>
              <w:rPr>
                <w:color w:val="000000"/>
              </w:rPr>
              <w:t xml:space="preserve"> </w:t>
            </w:r>
            <w:r>
              <w:rPr>
                <w:color w:val="000000"/>
              </w:rPr>
              <w:br/>
              <w:t>as a</w:t>
            </w:r>
            <w:r w:rsidRPr="00051879">
              <w:rPr>
                <w:color w:val="000000"/>
              </w:rPr>
              <w:t> </w:t>
            </w:r>
            <w:hyperlink r:id="rId96" w:tgtFrame="_blank" w:history="1">
              <w:r w:rsidRPr="00B61C19">
                <w:rPr>
                  <w:rStyle w:val="Hyperlink"/>
                </w:rPr>
                <w:t>Word file</w:t>
              </w:r>
            </w:hyperlink>
            <w:r>
              <w:rPr>
                <w:color w:val="000000"/>
              </w:rPr>
              <w:br/>
            </w:r>
            <w:r w:rsidRPr="00B61C19">
              <w:rPr>
                <w:color w:val="000000"/>
              </w:rPr>
              <w:t>courts.alaska.gov/shc/family/docs/shc-112</w:t>
            </w:r>
            <w:r>
              <w:rPr>
                <w:color w:val="000000"/>
              </w:rPr>
              <w:t>6</w:t>
            </w:r>
            <w:r w:rsidRPr="00B61C19">
              <w:rPr>
                <w:color w:val="000000"/>
              </w:rPr>
              <w:t>.docx</w:t>
            </w:r>
            <w:r>
              <w:rPr>
                <w:color w:val="000000"/>
              </w:rPr>
              <w:br/>
              <w:t xml:space="preserve">as a </w:t>
            </w:r>
            <w:hyperlink r:id="rId97" w:tgtFrame="_blank" w:history="1">
              <w:r w:rsidRPr="00B61C19">
                <w:rPr>
                  <w:rStyle w:val="Hyperlink"/>
                </w:rPr>
                <w:t>PDF</w:t>
              </w:r>
            </w:hyperlink>
            <w:r w:rsidRPr="00B61C19">
              <w:br/>
            </w:r>
            <w:r w:rsidRPr="00B61C19">
              <w:rPr>
                <w:color w:val="000000"/>
              </w:rPr>
              <w:t>courts.alaska.gov/shc/family/docs/shc-112</w:t>
            </w:r>
            <w:r>
              <w:rPr>
                <w:color w:val="000000"/>
              </w:rPr>
              <w:t>6</w:t>
            </w:r>
            <w:r w:rsidRPr="00B61C19">
              <w:rPr>
                <w:color w:val="000000"/>
              </w:rPr>
              <w:t>n.pdf</w:t>
            </w:r>
          </w:p>
          <w:p w14:paraId="46D4CA17" w14:textId="4BC5C26B" w:rsidR="00B74712" w:rsidRPr="00AF35AC" w:rsidRDefault="00B74712" w:rsidP="00B74712">
            <w:pPr>
              <w:pStyle w:val="ListParagraph"/>
              <w:ind w:left="418"/>
            </w:pPr>
            <w:r w:rsidRPr="00051879">
              <w:rPr>
                <w:b/>
                <w:color w:val="000000"/>
              </w:rPr>
              <w:t>Joint Motion</w:t>
            </w:r>
            <w:r>
              <w:t xml:space="preserve"> </w:t>
            </w:r>
            <w:r w:rsidRPr="00051879">
              <w:rPr>
                <w:b/>
              </w:rPr>
              <w:t>to Put Settlement on the Record, SHC-1063</w:t>
            </w:r>
            <w:r>
              <w:t> </w:t>
            </w:r>
            <w:r>
              <w:br/>
              <w:t xml:space="preserve">as a </w:t>
            </w:r>
            <w:hyperlink r:id="rId98" w:tgtFrame="_blank" w:history="1">
              <w:r>
                <w:rPr>
                  <w:rStyle w:val="Hyperlink"/>
                  <w:color w:val="006699"/>
                </w:rPr>
                <w:t>Word</w:t>
              </w:r>
            </w:hyperlink>
            <w:r>
              <w:rPr>
                <w:rStyle w:val="Hyperlink"/>
                <w:color w:val="006699"/>
              </w:rPr>
              <w:t xml:space="preserve"> </w:t>
            </w:r>
            <w:hyperlink r:id="rId99"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w:t>
            </w:r>
            <w:hyperlink r:id="rId100" w:tgtFrame="_blank" w:history="1">
              <w:r>
                <w:rPr>
                  <w:rStyle w:val="Hyperlink"/>
                  <w:color w:val="006699"/>
                </w:rPr>
                <w:t>PDF</w:t>
              </w:r>
            </w:hyperlink>
            <w:r>
              <w:rPr>
                <w:rStyle w:val="Hyperlink"/>
                <w:color w:val="006699"/>
              </w:rPr>
              <w:br/>
            </w:r>
            <w:r w:rsidRPr="00B61C19">
              <w:t>courts.alaska.gov/shc/family/docs/shc-1063n.pdf</w:t>
            </w:r>
          </w:p>
          <w:p w14:paraId="6C59B8FB" w14:textId="77777777" w:rsidR="00B74712" w:rsidRPr="00B00276" w:rsidRDefault="00B74712" w:rsidP="00B74712">
            <w:pPr>
              <w:pStyle w:val="Heading3"/>
              <w:outlineLvl w:val="2"/>
            </w:pPr>
            <w:r w:rsidRPr="00B00276">
              <w:t>If you are changing child support</w:t>
            </w:r>
          </w:p>
          <w:p w14:paraId="4D9BC452" w14:textId="7CC04E78" w:rsidR="008B63FD" w:rsidRPr="00B00276" w:rsidRDefault="00B74712" w:rsidP="008B63FD">
            <w:pPr>
              <w:pStyle w:val="ListParagraph"/>
              <w:ind w:left="418"/>
              <w:rPr>
                <w:color w:val="000000"/>
              </w:rPr>
            </w:pPr>
            <w:r w:rsidRPr="00B00276">
              <w:rPr>
                <w:b/>
                <w:color w:val="000000"/>
              </w:rPr>
              <w:t>Order for Modification of Child Support</w:t>
            </w:r>
            <w:r w:rsidR="00724ED2" w:rsidRPr="00B00276">
              <w:rPr>
                <w:color w:val="000000"/>
              </w:rPr>
              <w:t>, </w:t>
            </w:r>
            <w:hyperlink r:id="rId101" w:tgtFrame="_blank" w:history="1">
              <w:r w:rsidR="00724ED2" w:rsidRPr="00B00276">
                <w:rPr>
                  <w:rStyle w:val="Hyperlink"/>
                  <w:color w:val="006699"/>
                </w:rPr>
                <w:t>DR-301</w:t>
              </w:r>
            </w:hyperlink>
            <w:r w:rsidR="00724ED2" w:rsidRPr="00B00276">
              <w:t> [Fill-In PDF]</w:t>
            </w:r>
            <w:r w:rsidR="00724ED2" w:rsidRPr="00B00276">
              <w:br/>
            </w:r>
            <w:r w:rsidR="00724ED2" w:rsidRPr="00B00276">
              <w:rPr>
                <w:color w:val="000000"/>
              </w:rPr>
              <w:t>public.courts.alaska.gov/web/forms/docs/dr-301.pdf</w:t>
            </w:r>
            <w:r w:rsidR="00724ED2" w:rsidRPr="00B00276">
              <w:rPr>
                <w:color w:val="000000"/>
              </w:rPr>
              <w:br/>
            </w:r>
            <w:commentRangeStart w:id="53"/>
            <w:r w:rsidR="00724ED2" w:rsidRPr="00B00276">
              <w:rPr>
                <w:color w:val="000000"/>
              </w:rPr>
              <w:t>I</w:t>
            </w:r>
            <w:r w:rsidRPr="00B00276">
              <w:rPr>
                <w:color w:val="000000"/>
              </w:rPr>
              <w:t>f you are changing child support</w:t>
            </w:r>
            <w:commentRangeEnd w:id="53"/>
            <w:r w:rsidR="00724ED2" w:rsidRPr="00B00276">
              <w:rPr>
                <w:rStyle w:val="CommentReference"/>
                <w:rFonts w:ascii="Arial" w:eastAsia="Arial" w:hAnsi="Arial" w:cs="Arial"/>
                <w:color w:val="auto"/>
                <w:spacing w:val="0"/>
              </w:rPr>
              <w:commentReference w:id="53"/>
            </w:r>
            <w:r w:rsidR="00724ED2" w:rsidRPr="00B00276">
              <w:rPr>
                <w:color w:val="000000"/>
              </w:rPr>
              <w:t>. D</w:t>
            </w:r>
            <w:r w:rsidRPr="00B00276">
              <w:t xml:space="preserve">o </w:t>
            </w:r>
            <w:r w:rsidR="00724ED2" w:rsidRPr="00B00276">
              <w:rPr>
                <w:b/>
              </w:rPr>
              <w:t>not</w:t>
            </w:r>
            <w:r w:rsidRPr="00B00276">
              <w:t xml:space="preserve"> sign the Order section</w:t>
            </w:r>
            <w:r w:rsidR="008B63FD" w:rsidRPr="00B00276">
              <w:t>.</w:t>
            </w:r>
          </w:p>
          <w:p w14:paraId="6BC7505C" w14:textId="788F5C5C" w:rsidR="008B63FD" w:rsidRPr="00B00276" w:rsidRDefault="008B63FD" w:rsidP="008B63FD">
            <w:pPr>
              <w:pStyle w:val="ListParagraph"/>
              <w:ind w:left="418"/>
              <w:rPr>
                <w:color w:val="000000"/>
              </w:rPr>
            </w:pPr>
            <w:r w:rsidRPr="00B00276">
              <w:rPr>
                <w:b/>
                <w:color w:val="000000"/>
              </w:rPr>
              <w:t>Child Support Guidelines Affidavit</w:t>
            </w:r>
            <w:r w:rsidRPr="00B00276">
              <w:rPr>
                <w:color w:val="000000"/>
              </w:rPr>
              <w:t>, </w:t>
            </w:r>
            <w:hyperlink r:id="rId102" w:tgtFrame="_blank" w:history="1">
              <w:r w:rsidRPr="00B00276">
                <w:rPr>
                  <w:rStyle w:val="Hyperlink"/>
                  <w:color w:val="006699"/>
                </w:rPr>
                <w:t>DR-305</w:t>
              </w:r>
            </w:hyperlink>
            <w:r w:rsidRPr="00B00276">
              <w:rPr>
                <w:color w:val="000000"/>
              </w:rPr>
              <w:t> </w:t>
            </w:r>
            <w:r w:rsidRPr="00B00276">
              <w:rPr>
                <w:rStyle w:val="small"/>
                <w:color w:val="000000"/>
                <w:sz w:val="19"/>
                <w:szCs w:val="19"/>
                <w:shd w:val="clear" w:color="auto" w:fill="FFFFFF"/>
              </w:rPr>
              <w:t>[</w:t>
            </w:r>
            <w:r w:rsidRPr="00B00276">
              <w:t>Fill-In PDF]</w:t>
            </w:r>
            <w:r w:rsidRPr="00B00276">
              <w:rPr>
                <w:rStyle w:val="small"/>
                <w:color w:val="000000"/>
                <w:sz w:val="19"/>
                <w:szCs w:val="19"/>
                <w:shd w:val="clear" w:color="auto" w:fill="FFFFFF"/>
              </w:rPr>
              <w:br/>
            </w:r>
            <w:r w:rsidRPr="00B00276">
              <w:rPr>
                <w:color w:val="000000"/>
              </w:rPr>
              <w:t>public.courts.alaska.gov/web/forms/docs/dr-305.pdf </w:t>
            </w:r>
            <w:r w:rsidRPr="00B00276">
              <w:rPr>
                <w:color w:val="000000"/>
              </w:rPr>
              <w:br/>
            </w:r>
            <w:r w:rsidRPr="00ED7B2A">
              <w:t>Each parent files their own</w:t>
            </w:r>
          </w:p>
          <w:p w14:paraId="4A2D8F84" w14:textId="2ED71E8C" w:rsidR="00B74712" w:rsidRPr="00B00276" w:rsidRDefault="008B63FD" w:rsidP="008B63FD">
            <w:pPr>
              <w:pStyle w:val="ListParagraph"/>
              <w:ind w:left="418"/>
              <w:rPr>
                <w:color w:val="000000"/>
              </w:rPr>
            </w:pPr>
            <w:r w:rsidRPr="00B00276">
              <w:rPr>
                <w:b/>
                <w:color w:val="000000"/>
              </w:rPr>
              <w:t>Child Custody Jurisdiction Affidavit</w:t>
            </w:r>
            <w:r w:rsidRPr="00B00276">
              <w:rPr>
                <w:color w:val="000000"/>
              </w:rPr>
              <w:t>, </w:t>
            </w:r>
            <w:hyperlink r:id="rId103" w:tgtFrame="_blank" w:history="1">
              <w:r w:rsidRPr="00B00276">
                <w:rPr>
                  <w:rStyle w:val="Hyperlink"/>
                  <w:color w:val="006699"/>
                </w:rPr>
                <w:t>DR-150</w:t>
              </w:r>
            </w:hyperlink>
            <w:r w:rsidRPr="00B00276">
              <w:rPr>
                <w:color w:val="000000"/>
              </w:rPr>
              <w:t> </w:t>
            </w:r>
            <w:r w:rsidRPr="00B00276">
              <w:rPr>
                <w:rStyle w:val="small"/>
                <w:color w:val="000000"/>
                <w:sz w:val="19"/>
                <w:szCs w:val="19"/>
                <w:shd w:val="clear" w:color="auto" w:fill="FFFFFF"/>
              </w:rPr>
              <w:t>[</w:t>
            </w:r>
            <w:r w:rsidRPr="00B00276">
              <w:t>Fill-In PDF]</w:t>
            </w:r>
            <w:r w:rsidRPr="00B00276">
              <w:br/>
            </w:r>
            <w:r w:rsidRPr="00B00276">
              <w:rPr>
                <w:color w:val="000000"/>
              </w:rPr>
              <w:t>public.courts.alaska.gov/web/forms/docs/dr-150.pdf </w:t>
            </w:r>
            <w:r w:rsidRPr="00B00276">
              <w:rPr>
                <w:color w:val="000000"/>
              </w:rPr>
              <w:br/>
            </w:r>
            <w:r w:rsidRPr="00B00276">
              <w:rPr>
                <w:iCs/>
              </w:rPr>
              <w:t>Each parent files their own</w:t>
            </w:r>
          </w:p>
          <w:p w14:paraId="74FCAF37" w14:textId="77777777" w:rsidR="008B2F6F" w:rsidRPr="00B00276" w:rsidRDefault="00B74712" w:rsidP="008B2F6F">
            <w:pPr>
              <w:pStyle w:val="ListParagraph"/>
              <w:ind w:left="418"/>
              <w:rPr>
                <w:color w:val="000000"/>
              </w:rPr>
            </w:pPr>
            <w:r w:rsidRPr="00B00276">
              <w:rPr>
                <w:color w:val="000000"/>
              </w:rPr>
              <w:t>Choose 1 calculation below based on the parenting schedule if it is not a primary custody calculation (where children are with 1 parent for at least 256 overnights/year)</w:t>
            </w:r>
            <w:r w:rsidR="008B63FD" w:rsidRPr="00B00276">
              <w:rPr>
                <w:color w:val="000000"/>
              </w:rPr>
              <w:t>.</w:t>
            </w:r>
          </w:p>
          <w:p w14:paraId="36138757" w14:textId="0DBBB4B5" w:rsidR="008B2F6F" w:rsidRPr="00B00276" w:rsidRDefault="008B2F6F" w:rsidP="008B2F6F">
            <w:pPr>
              <w:pStyle w:val="ListParagraph"/>
              <w:numPr>
                <w:ilvl w:val="1"/>
                <w:numId w:val="3"/>
              </w:numPr>
              <w:ind w:left="870"/>
              <w:rPr>
                <w:color w:val="000000"/>
              </w:rPr>
            </w:pPr>
            <w:r w:rsidRPr="00B00276">
              <w:rPr>
                <w:b/>
                <w:color w:val="000000"/>
              </w:rPr>
              <w:t>Shared Custody Support Calculation</w:t>
            </w:r>
            <w:r w:rsidRPr="00B00276">
              <w:rPr>
                <w:color w:val="000000"/>
              </w:rPr>
              <w:t>, </w:t>
            </w:r>
            <w:hyperlink r:id="rId104" w:tgtFrame="_blank" w:history="1">
              <w:r w:rsidRPr="00B00276">
                <w:rPr>
                  <w:rStyle w:val="Hyperlink"/>
                </w:rPr>
                <w:t>DR-306</w:t>
              </w:r>
            </w:hyperlink>
            <w:r w:rsidRPr="00B00276">
              <w:rPr>
                <w:color w:val="000000"/>
              </w:rPr>
              <w:t> [Fill-In PDF]</w:t>
            </w:r>
            <w:r w:rsidRPr="00B00276">
              <w:br/>
            </w:r>
            <w:r w:rsidRPr="00B00276">
              <w:rPr>
                <w:color w:val="000000"/>
              </w:rPr>
              <w:t>public.courts.alaska.gov/web/forms/docs/dr-306.pdf</w:t>
            </w:r>
          </w:p>
          <w:p w14:paraId="263BF51D" w14:textId="7510410B" w:rsidR="008B2F6F" w:rsidRPr="00B00276" w:rsidRDefault="008B2F6F" w:rsidP="008B2F6F">
            <w:pPr>
              <w:pStyle w:val="ListParagraph"/>
              <w:numPr>
                <w:ilvl w:val="1"/>
                <w:numId w:val="3"/>
              </w:numPr>
              <w:ind w:left="870"/>
            </w:pPr>
            <w:r w:rsidRPr="00B00276">
              <w:rPr>
                <w:b/>
                <w:color w:val="000000"/>
              </w:rPr>
              <w:t>Divided Custody Support Calculation</w:t>
            </w:r>
            <w:r w:rsidRPr="00B00276">
              <w:rPr>
                <w:color w:val="000000"/>
              </w:rPr>
              <w:t>, </w:t>
            </w:r>
            <w:hyperlink r:id="rId105" w:tgtFrame="_blank" w:history="1">
              <w:r w:rsidRPr="00B00276">
                <w:rPr>
                  <w:rStyle w:val="Hyperlink"/>
                </w:rPr>
                <w:t>DR-307</w:t>
              </w:r>
            </w:hyperlink>
            <w:r w:rsidRPr="00B00276">
              <w:rPr>
                <w:color w:val="000000"/>
              </w:rPr>
              <w:t> [Fill-In PDF]</w:t>
            </w:r>
            <w:r w:rsidRPr="00B00276">
              <w:br/>
              <w:t>public.courts.alaska.gov/web/forms/docs/dr-307.pdf</w:t>
            </w:r>
          </w:p>
          <w:p w14:paraId="7A0E16C7" w14:textId="0B9C332B" w:rsidR="008B2F6F" w:rsidRPr="00B00276" w:rsidRDefault="008B2F6F" w:rsidP="001367C6">
            <w:pPr>
              <w:pStyle w:val="ListParagraph"/>
              <w:numPr>
                <w:ilvl w:val="1"/>
                <w:numId w:val="3"/>
              </w:numPr>
              <w:ind w:left="870"/>
              <w:rPr>
                <w:color w:val="000000"/>
              </w:rPr>
            </w:pPr>
            <w:r w:rsidRPr="00B00276">
              <w:rPr>
                <w:b/>
                <w:color w:val="000000"/>
              </w:rPr>
              <w:lastRenderedPageBreak/>
              <w:t>Hybrid Custody Child Support Calculation</w:t>
            </w:r>
            <w:r w:rsidRPr="00B00276">
              <w:rPr>
                <w:color w:val="000000"/>
              </w:rPr>
              <w:t xml:space="preserve">, </w:t>
            </w:r>
            <w:hyperlink r:id="rId106" w:tgtFrame="_blank" w:history="1">
              <w:r w:rsidRPr="00B00276">
                <w:rPr>
                  <w:rStyle w:val="Hyperlink"/>
                </w:rPr>
                <w:t>DR-308</w:t>
              </w:r>
            </w:hyperlink>
            <w:r w:rsidRPr="00B00276">
              <w:rPr>
                <w:color w:val="000000"/>
              </w:rPr>
              <w:t xml:space="preserve"> [Fill-In PDF]</w:t>
            </w:r>
            <w:r w:rsidRPr="00B00276">
              <w:t xml:space="preserve"> </w:t>
            </w:r>
            <w:r w:rsidRPr="00B00276">
              <w:br/>
            </w:r>
            <w:r w:rsidRPr="00B00276">
              <w:rPr>
                <w:color w:val="000000"/>
              </w:rPr>
              <w:t>public.courts.alaska.gov/</w:t>
            </w:r>
            <w:r w:rsidRPr="00B00276">
              <w:t>web/forms/docs/dr-308.pdf</w:t>
            </w:r>
          </w:p>
          <w:p w14:paraId="6773F327" w14:textId="4472F07D" w:rsidR="00E34C8D" w:rsidRPr="00E34C8D" w:rsidRDefault="00E34C8D" w:rsidP="008B63FD"/>
        </w:tc>
      </w:tr>
      <w:tr w:rsidR="00FD69AD" w14:paraId="252196CC" w14:textId="77777777" w:rsidTr="001168C5">
        <w:trPr>
          <w:trHeight w:val="4480"/>
          <w:jc w:val="center"/>
        </w:trPr>
        <w:tc>
          <w:tcPr>
            <w:tcW w:w="2880" w:type="dxa"/>
            <w:tcMar>
              <w:top w:w="360" w:type="dxa"/>
              <w:left w:w="115" w:type="dxa"/>
              <w:right w:w="115" w:type="dxa"/>
            </w:tcMar>
          </w:tcPr>
          <w:p w14:paraId="7E40C88B" w14:textId="3779CDBF" w:rsidR="00FD69AD" w:rsidRPr="00A50D37" w:rsidRDefault="00FD69AD" w:rsidP="00A50D37">
            <w:pPr>
              <w:pStyle w:val="Heading2"/>
              <w:outlineLvl w:val="1"/>
              <w:rPr>
                <w:shd w:val="clear" w:color="auto" w:fill="FFFFFF"/>
              </w:rPr>
            </w:pPr>
            <w:r w:rsidRPr="00A50D37">
              <w:rPr>
                <w:shd w:val="clear" w:color="auto" w:fill="FFFFFF"/>
              </w:rPr>
              <w:lastRenderedPageBreak/>
              <w:t xml:space="preserve">Step </w:t>
            </w:r>
            <w:bookmarkStart w:id="54" w:name="FileCustody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25</w:t>
            </w:r>
            <w:r w:rsidRPr="00A50D37">
              <w:rPr>
                <w:shd w:val="clear" w:color="auto" w:fill="FFFFFF"/>
              </w:rPr>
              <w:fldChar w:fldCharType="end"/>
            </w:r>
            <w:bookmarkEnd w:id="54"/>
            <w:r w:rsidRPr="00A50D37">
              <w:rPr>
                <w:shd w:val="clear" w:color="auto" w:fill="FFFFFF"/>
              </w:rPr>
              <w:t>:</w:t>
            </w:r>
            <w:r>
              <w:rPr>
                <w:shd w:val="clear" w:color="auto" w:fill="FFFFFF"/>
              </w:rPr>
              <w:t xml:space="preserve"> File </w:t>
            </w:r>
            <w:r w:rsidR="008B2F6F">
              <w:rPr>
                <w:shd w:val="clear" w:color="auto" w:fill="FFFFFF"/>
              </w:rPr>
              <w:t>your agreement</w:t>
            </w:r>
            <w:r>
              <w:rPr>
                <w:shd w:val="clear" w:color="auto" w:fill="FFFFFF"/>
              </w:rPr>
              <w:t xml:space="preserve"> with the court</w:t>
            </w:r>
            <w:r w:rsidR="008B2F6F">
              <w:rPr>
                <w:shd w:val="clear" w:color="auto" w:fill="FFFFFF"/>
              </w:rPr>
              <w:t xml:space="preserve"> within 10 or 13 days</w:t>
            </w:r>
          </w:p>
        </w:tc>
        <w:tc>
          <w:tcPr>
            <w:tcW w:w="7612" w:type="dxa"/>
            <w:tcMar>
              <w:top w:w="432" w:type="dxa"/>
              <w:left w:w="115" w:type="dxa"/>
              <w:right w:w="115" w:type="dxa"/>
            </w:tcMar>
          </w:tcPr>
          <w:p w14:paraId="1205CF25" w14:textId="77777777" w:rsidR="005564EE" w:rsidRDefault="008B2F6F" w:rsidP="005564EE">
            <w:pPr>
              <w:pStyle w:val="Heading3"/>
              <w:outlineLvl w:val="2"/>
            </w:pPr>
            <w:r w:rsidRPr="007F4F15">
              <w:t xml:space="preserve">File </w:t>
            </w:r>
            <w:r w:rsidR="005564EE">
              <w:t>y</w:t>
            </w:r>
            <w:r w:rsidRPr="007F4F15">
              <w:t xml:space="preserve">our </w:t>
            </w:r>
            <w:r w:rsidR="005564EE">
              <w:t>a</w:t>
            </w:r>
            <w:r>
              <w:t xml:space="preserve">greement with the </w:t>
            </w:r>
            <w:r w:rsidR="005564EE">
              <w:t>c</w:t>
            </w:r>
            <w:r>
              <w:t>ourt within 10 or 13 days</w:t>
            </w:r>
          </w:p>
          <w:p w14:paraId="073DB35C" w14:textId="0C633C27" w:rsidR="008B2F6F" w:rsidRPr="006A5AFB" w:rsidRDefault="008B2F6F" w:rsidP="008B2F6F">
            <w:pPr>
              <w:pStyle w:val="BodyText"/>
              <w:rPr>
                <w:b/>
                <w:i/>
                <w:iCs/>
              </w:rPr>
            </w:pPr>
            <w:r>
              <w:t>10 if hand delivered and 13 from day mailed if mailed</w:t>
            </w:r>
          </w:p>
          <w:p w14:paraId="65167390" w14:textId="77777777" w:rsidR="008B2F6F" w:rsidRPr="005564EE" w:rsidRDefault="008B2F6F" w:rsidP="005564EE">
            <w:pPr>
              <w:pStyle w:val="ListParagraph"/>
              <w:ind w:left="418"/>
              <w:rPr>
                <w:color w:val="000000"/>
              </w:rPr>
            </w:pPr>
            <w:r w:rsidRPr="005564EE">
              <w:rPr>
                <w:color w:val="000000" w:themeColor="text1"/>
              </w:rPr>
              <w:t xml:space="preserve">Make </w:t>
            </w:r>
            <w:r w:rsidRPr="005564EE">
              <w:rPr>
                <w:color w:val="000000"/>
              </w:rPr>
              <w:t>2 copies of the forms you filled out stating your agreement – 1 for you and 1 for the other parent.</w:t>
            </w:r>
          </w:p>
          <w:p w14:paraId="165A66AC" w14:textId="415F731F" w:rsidR="00FD69AD" w:rsidRDefault="008B2F6F" w:rsidP="005564EE">
            <w:pPr>
              <w:pStyle w:val="ListParagraph"/>
              <w:ind w:left="418"/>
            </w:pPr>
            <w:r w:rsidRPr="005564EE">
              <w:rPr>
                <w:color w:val="000000"/>
              </w:rPr>
              <w:t>File the original with the court by the deadline (10 or 13 days).  If the deadline</w:t>
            </w:r>
            <w:r w:rsidRPr="005564EE">
              <w:rPr>
                <w:rFonts w:eastAsia="Times New Roman"/>
                <w:color w:val="000000"/>
              </w:rPr>
              <w:t xml:space="preserve"> is a Friday, weekend, or holiday, your response is due the next day</w:t>
            </w:r>
            <w:r w:rsidRPr="009218C7">
              <w:rPr>
                <w:rFonts w:eastAsia="Times New Roman"/>
                <w:color w:val="000000"/>
              </w:rPr>
              <w:t xml:space="preserve"> that is not a Friday, weekend or holiday.  For example, if the 10</w:t>
            </w:r>
            <w:r w:rsidRPr="009218C7">
              <w:rPr>
                <w:rFonts w:eastAsia="Times New Roman"/>
                <w:color w:val="000000"/>
                <w:vertAlign w:val="superscript"/>
              </w:rPr>
              <w:t>th</w:t>
            </w:r>
            <w:r w:rsidRPr="009218C7">
              <w:rPr>
                <w:rFonts w:eastAsia="Times New Roman"/>
                <w:color w:val="000000"/>
              </w:rPr>
              <w:t xml:space="preserve"> day was Thursday, November 23</w:t>
            </w:r>
            <w:r w:rsidRPr="009218C7">
              <w:rPr>
                <w:rFonts w:eastAsia="Times New Roman"/>
                <w:color w:val="000000"/>
                <w:vertAlign w:val="superscript"/>
              </w:rPr>
              <w:t>rd</w:t>
            </w:r>
            <w:r w:rsidRPr="009218C7">
              <w:rPr>
                <w:rFonts w:eastAsia="Times New Roman"/>
                <w:color w:val="000000"/>
              </w:rPr>
              <w:t>, and it was Thanksgiving, your response would not be due until the following Monday</w:t>
            </w:r>
            <w:r>
              <w:rPr>
                <w:rFonts w:eastAsia="Times New Roman"/>
                <w:color w:val="000000"/>
              </w:rPr>
              <w:t>.</w:t>
            </w:r>
          </w:p>
        </w:tc>
      </w:tr>
      <w:tr w:rsidR="00E34C8D" w14:paraId="3F781BF2" w14:textId="77777777" w:rsidTr="001168C5">
        <w:trPr>
          <w:trHeight w:val="340"/>
          <w:jc w:val="center"/>
        </w:trPr>
        <w:tc>
          <w:tcPr>
            <w:tcW w:w="2880" w:type="dxa"/>
            <w:tcMar>
              <w:top w:w="360" w:type="dxa"/>
              <w:left w:w="115" w:type="dxa"/>
              <w:right w:w="115" w:type="dxa"/>
            </w:tcMar>
          </w:tcPr>
          <w:p w14:paraId="6FA3D8A1" w14:textId="77777777" w:rsidR="00E34C8D" w:rsidRDefault="00E34C8D" w:rsidP="00904B5D">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7BBA91CB" w14:textId="77777777" w:rsidR="00E34C8D" w:rsidRDefault="00E34C8D" w:rsidP="00904B5D"/>
        </w:tc>
      </w:tr>
      <w:tr w:rsidR="00E34C8D" w14:paraId="19228E07" w14:textId="77777777" w:rsidTr="00904B5D">
        <w:trPr>
          <w:jc w:val="center"/>
        </w:trPr>
        <w:tc>
          <w:tcPr>
            <w:tcW w:w="2880" w:type="dxa"/>
            <w:tcMar>
              <w:top w:w="360" w:type="dxa"/>
              <w:left w:w="115" w:type="dxa"/>
              <w:right w:w="115" w:type="dxa"/>
            </w:tcMar>
          </w:tcPr>
          <w:p w14:paraId="0E8151C8" w14:textId="3E68ADE9" w:rsidR="00E34C8D" w:rsidRDefault="00E34C8D" w:rsidP="00904B5D">
            <w:pPr>
              <w:pStyle w:val="BodyText"/>
              <w:rPr>
                <w:shd w:val="clear" w:color="auto" w:fill="FFFFFF"/>
              </w:rPr>
            </w:pPr>
            <w:r>
              <w:rPr>
                <w:shd w:val="clear" w:color="auto" w:fill="FFFFFF"/>
              </w:rPr>
              <w:t xml:space="preserve">{%tr if </w:t>
            </w:r>
            <w:proofErr w:type="spellStart"/>
            <w:r w:rsidR="007617AF" w:rsidRPr="007617AF">
              <w:rPr>
                <w:shd w:val="clear" w:color="auto" w:fill="FFFFFF"/>
                <w:lang w:val="en"/>
              </w:rPr>
              <w:t>respond_to_reconsider</w:t>
            </w:r>
            <w:proofErr w:type="spellEnd"/>
            <w:r w:rsidR="007617AF" w:rsidRPr="007617AF">
              <w:rPr>
                <w:shd w:val="clear" w:color="auto" w:fill="FFFFFF"/>
              </w:rPr>
              <w:t xml:space="preserve"> </w:t>
            </w:r>
            <w:proofErr w:type="gramStart"/>
            <w:r w:rsidR="00BB1FE1">
              <w:rPr>
                <w:shd w:val="clear" w:color="auto" w:fill="FFFFFF"/>
              </w:rPr>
              <w:t>in</w:t>
            </w:r>
            <w:r>
              <w:rPr>
                <w:shd w:val="clear" w:color="auto" w:fill="FFFFFF"/>
              </w:rPr>
              <w:t>(</w:t>
            </w:r>
            <w:proofErr w:type="gramEnd"/>
            <w:r>
              <w:rPr>
                <w:shd w:val="clear" w:color="auto" w:fill="FFFFFF"/>
              </w:rPr>
              <w:t>'agree to some', 'agree to none') %}</w:t>
            </w:r>
          </w:p>
        </w:tc>
        <w:tc>
          <w:tcPr>
            <w:tcW w:w="7612" w:type="dxa"/>
            <w:tcMar>
              <w:top w:w="432" w:type="dxa"/>
              <w:left w:w="115" w:type="dxa"/>
              <w:right w:w="115" w:type="dxa"/>
            </w:tcMar>
          </w:tcPr>
          <w:p w14:paraId="122B1072" w14:textId="77777777" w:rsidR="00E34C8D" w:rsidRDefault="00E34C8D" w:rsidP="00904B5D"/>
        </w:tc>
      </w:tr>
      <w:tr w:rsidR="001168C5" w14:paraId="53D877D0" w14:textId="77777777" w:rsidTr="00400529">
        <w:trPr>
          <w:jc w:val="center"/>
        </w:trPr>
        <w:tc>
          <w:tcPr>
            <w:tcW w:w="2880" w:type="dxa"/>
            <w:tcMar>
              <w:top w:w="360" w:type="dxa"/>
              <w:left w:w="115" w:type="dxa"/>
              <w:right w:w="115" w:type="dxa"/>
            </w:tcMar>
          </w:tcPr>
          <w:p w14:paraId="4D59CB6E" w14:textId="7ACB8D39" w:rsidR="001168C5" w:rsidRPr="00A50D37" w:rsidRDefault="001168C5" w:rsidP="00400529">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26</w:t>
            </w:r>
            <w:r w:rsidRPr="00A50D37">
              <w:rPr>
                <w:shd w:val="clear" w:color="auto" w:fill="FFFFFF"/>
              </w:rPr>
              <w:fldChar w:fldCharType="end"/>
            </w:r>
            <w:r w:rsidRPr="00A50D37">
              <w:rPr>
                <w:shd w:val="clear" w:color="auto" w:fill="FFFFFF"/>
              </w:rPr>
              <w:t>:</w:t>
            </w:r>
            <w:r>
              <w:rPr>
                <w:shd w:val="clear" w:color="auto" w:fill="FFFFFF"/>
              </w:rPr>
              <w:t xml:space="preserve"> </w:t>
            </w:r>
            <w:r w:rsidRPr="00C72CC7">
              <w:rPr>
                <w:shd w:val="clear" w:color="auto" w:fill="FFFFFF"/>
              </w:rPr>
              <w:t xml:space="preserve">If the </w:t>
            </w:r>
            <w:r>
              <w:rPr>
                <w:shd w:val="clear" w:color="auto" w:fill="FFFFFF"/>
              </w:rPr>
              <w:t>c</w:t>
            </w:r>
            <w:r w:rsidRPr="00C72CC7">
              <w:rPr>
                <w:shd w:val="clear" w:color="auto" w:fill="FFFFFF"/>
              </w:rPr>
              <w:t xml:space="preserve">ourt </w:t>
            </w:r>
            <w:r>
              <w:rPr>
                <w:shd w:val="clear" w:color="auto" w:fill="FFFFFF"/>
              </w:rPr>
              <w:t>a</w:t>
            </w:r>
            <w:r w:rsidRPr="00C72CC7">
              <w:rPr>
                <w:shd w:val="clear" w:color="auto" w:fill="FFFFFF"/>
              </w:rPr>
              <w:t xml:space="preserve">sks, </w:t>
            </w:r>
            <w:r>
              <w:rPr>
                <w:shd w:val="clear" w:color="auto" w:fill="FFFFFF"/>
              </w:rPr>
              <w:t>r</w:t>
            </w:r>
            <w:r w:rsidRPr="00C72CC7">
              <w:rPr>
                <w:shd w:val="clear" w:color="auto" w:fill="FFFFFF"/>
              </w:rPr>
              <w:t xml:space="preserve">espond in </w:t>
            </w:r>
            <w:r>
              <w:rPr>
                <w:shd w:val="clear" w:color="auto" w:fill="FFFFFF"/>
              </w:rPr>
              <w:t>w</w:t>
            </w:r>
            <w:r w:rsidRPr="00C72CC7">
              <w:rPr>
                <w:shd w:val="clear" w:color="auto" w:fill="FFFFFF"/>
              </w:rPr>
              <w:t xml:space="preserve">riting to the </w:t>
            </w:r>
            <w:r w:rsidR="004D14B7">
              <w:rPr>
                <w:shd w:val="clear" w:color="auto" w:fill="FFFFFF"/>
              </w:rPr>
              <w:t>M</w:t>
            </w:r>
            <w:r w:rsidRPr="00C72CC7">
              <w:rPr>
                <w:shd w:val="clear" w:color="auto" w:fill="FFFFFF"/>
              </w:rPr>
              <w:t xml:space="preserve">otion for </w:t>
            </w:r>
            <w:r w:rsidR="004D14B7">
              <w:rPr>
                <w:shd w:val="clear" w:color="auto" w:fill="FFFFFF"/>
              </w:rPr>
              <w:t>R</w:t>
            </w:r>
            <w:r w:rsidRPr="00C72CC7">
              <w:rPr>
                <w:shd w:val="clear" w:color="auto" w:fill="FFFFFF"/>
              </w:rPr>
              <w:t>econsideration</w:t>
            </w:r>
          </w:p>
        </w:tc>
        <w:tc>
          <w:tcPr>
            <w:tcW w:w="7612" w:type="dxa"/>
            <w:tcMar>
              <w:top w:w="432" w:type="dxa"/>
              <w:left w:w="115" w:type="dxa"/>
              <w:right w:w="115" w:type="dxa"/>
            </w:tcMar>
          </w:tcPr>
          <w:p w14:paraId="08DE21D7" w14:textId="3C927FB2" w:rsidR="001168C5" w:rsidRDefault="001168C5" w:rsidP="00400529">
            <w:pPr>
              <w:pStyle w:val="Heading3"/>
              <w:outlineLvl w:val="2"/>
              <w:rPr>
                <w:shd w:val="clear" w:color="auto" w:fill="FFFFFF"/>
              </w:rPr>
            </w:pPr>
            <w:r>
              <w:rPr>
                <w:shd w:val="clear" w:color="auto" w:fill="FFFFFF"/>
              </w:rPr>
              <w:t>R</w:t>
            </w:r>
            <w:r w:rsidRPr="00C72CC7">
              <w:rPr>
                <w:shd w:val="clear" w:color="auto" w:fill="FFFFFF"/>
              </w:rPr>
              <w:t xml:space="preserve">espond in </w:t>
            </w:r>
            <w:r>
              <w:rPr>
                <w:shd w:val="clear" w:color="auto" w:fill="FFFFFF"/>
              </w:rPr>
              <w:t>w</w:t>
            </w:r>
            <w:r w:rsidRPr="00C72CC7">
              <w:rPr>
                <w:shd w:val="clear" w:color="auto" w:fill="FFFFFF"/>
              </w:rPr>
              <w:t xml:space="preserve">riting to the </w:t>
            </w:r>
            <w:r w:rsidR="004D14B7">
              <w:rPr>
                <w:shd w:val="clear" w:color="auto" w:fill="FFFFFF"/>
              </w:rPr>
              <w:t>M</w:t>
            </w:r>
            <w:r w:rsidRPr="00C72CC7">
              <w:rPr>
                <w:shd w:val="clear" w:color="auto" w:fill="FFFFFF"/>
              </w:rPr>
              <w:t xml:space="preserve">otion for </w:t>
            </w:r>
            <w:r w:rsidR="004D14B7">
              <w:rPr>
                <w:shd w:val="clear" w:color="auto" w:fill="FFFFFF"/>
              </w:rPr>
              <w:t>R</w:t>
            </w:r>
            <w:r w:rsidRPr="00C72CC7">
              <w:rPr>
                <w:shd w:val="clear" w:color="auto" w:fill="FFFFFF"/>
              </w:rPr>
              <w:t>econsideration</w:t>
            </w:r>
          </w:p>
          <w:p w14:paraId="4CC4F7A4" w14:textId="77777777" w:rsidR="001168C5" w:rsidRDefault="001168C5" w:rsidP="00400529">
            <w:pPr>
              <w:pStyle w:val="ListParagraph"/>
              <w:ind w:left="420"/>
            </w:pPr>
            <w:r>
              <w:t xml:space="preserve">A </w:t>
            </w:r>
            <w:r w:rsidRPr="00C72CC7">
              <w:rPr>
                <w:b/>
              </w:rPr>
              <w:t>Motion for Reconsideration</w:t>
            </w:r>
            <w:r>
              <w:t xml:space="preserve"> asks a judge to change a decision or order that made in the last 10 days.  </w:t>
            </w:r>
          </w:p>
          <w:p w14:paraId="3B5D33CF" w14:textId="77777777" w:rsidR="001168C5" w:rsidRDefault="001168C5" w:rsidP="00400529">
            <w:pPr>
              <w:pStyle w:val="ListParagraph"/>
              <w:ind w:left="420"/>
            </w:pPr>
            <w:r>
              <w:t xml:space="preserve">Do not respond to a </w:t>
            </w:r>
            <w:r w:rsidRPr="00C72CC7">
              <w:rPr>
                <w:b/>
              </w:rPr>
              <w:t>Motion for Reconsideration</w:t>
            </w:r>
            <w:r>
              <w:t xml:space="preserve"> unless the court asks you for a response, usually in a written order or notice.  The court usually sets a deadline for a response.  If no deadline is set, the response is due 10 days from the date the court distributed it to you.  You can find this date by looking at the end of the written order or decision to see when the clerk emailed or mailed it to the parents.</w:t>
            </w:r>
          </w:p>
          <w:p w14:paraId="01994EE4" w14:textId="77777777" w:rsidR="001168C5" w:rsidRDefault="001168C5" w:rsidP="00400529">
            <w:pPr>
              <w:pStyle w:val="ListParagraph"/>
              <w:ind w:left="420"/>
            </w:pPr>
            <w:r>
              <w:t>There will not be a hearing.</w:t>
            </w:r>
          </w:p>
          <w:p w14:paraId="71742743" w14:textId="77777777" w:rsidR="001168C5" w:rsidRDefault="001168C5" w:rsidP="00400529">
            <w:pPr>
              <w:pStyle w:val="ListParagraph"/>
              <w:ind w:left="420"/>
            </w:pPr>
            <w:r>
              <w:t xml:space="preserve">The court may write a decision, but if the court does not issue a </w:t>
            </w:r>
            <w:r>
              <w:lastRenderedPageBreak/>
              <w:t xml:space="preserve">decision 30 days after the motion or response was filed, </w:t>
            </w:r>
            <w:r w:rsidRPr="00C72CC7">
              <w:rPr>
                <w:b/>
              </w:rPr>
              <w:t>whichever is later</w:t>
            </w:r>
            <w:r>
              <w:t xml:space="preserve">, the </w:t>
            </w:r>
            <w:r w:rsidRPr="00C72CC7">
              <w:rPr>
                <w:b/>
              </w:rPr>
              <w:t>Motion for Reconsideration</w:t>
            </w:r>
            <w:r>
              <w:t xml:space="preserve"> is denied, which means the original decision is not changed.</w:t>
            </w:r>
          </w:p>
          <w:p w14:paraId="10133C84" w14:textId="77777777" w:rsidR="001168C5" w:rsidRDefault="001168C5" w:rsidP="00400529">
            <w:pPr>
              <w:pStyle w:val="ListParagraph"/>
              <w:ind w:left="420"/>
            </w:pPr>
            <w:r>
              <w:t xml:space="preserve">If the court grants </w:t>
            </w:r>
            <w:proofErr w:type="gramStart"/>
            <w:r>
              <w:t>the a</w:t>
            </w:r>
            <w:proofErr w:type="gramEnd"/>
            <w:r>
              <w:t xml:space="preserve"> </w:t>
            </w:r>
            <w:r w:rsidRPr="00C72CC7">
              <w:rPr>
                <w:b/>
              </w:rPr>
              <w:t>Motion for Reconsideration</w:t>
            </w:r>
            <w:r>
              <w:t>, it will either enter a new order or ask both sides for more information.</w:t>
            </w:r>
          </w:p>
          <w:p w14:paraId="4D0546AE" w14:textId="77777777" w:rsidR="001168C5" w:rsidRDefault="001168C5" w:rsidP="00400529">
            <w:pPr>
              <w:pStyle w:val="Heading3"/>
              <w:outlineLvl w:val="2"/>
            </w:pPr>
            <w:r>
              <w:t>If the court asks for a response</w:t>
            </w:r>
          </w:p>
          <w:p w14:paraId="5E7559ED" w14:textId="77777777" w:rsidR="001168C5" w:rsidRDefault="001168C5" w:rsidP="00400529">
            <w:pPr>
              <w:pStyle w:val="BodyText"/>
            </w:pPr>
            <w:r w:rsidRPr="00406828">
              <w:t>If the court asks for a response, provide the information the court asks for. You will have 10 days to file your response unless the court gives you a different deadline.  Fill out:</w:t>
            </w:r>
          </w:p>
          <w:p w14:paraId="5707B555" w14:textId="3AA90E93" w:rsidR="001168C5" w:rsidRPr="00406828" w:rsidRDefault="00DC28EF" w:rsidP="001168C5">
            <w:pPr>
              <w:pStyle w:val="BodyText"/>
              <w:numPr>
                <w:ilvl w:val="1"/>
                <w:numId w:val="20"/>
              </w:numPr>
              <w:ind w:left="420"/>
            </w:pPr>
            <w:hyperlink r:id="rId107" w:tgtFrame="_blank" w:history="1">
              <w:r w:rsidR="001168C5" w:rsidRPr="00406828">
                <w:rPr>
                  <w:rStyle w:val="Hyperlink"/>
                </w:rPr>
                <w:t>CIV-810</w:t>
              </w:r>
            </w:hyperlink>
            <w:r w:rsidR="001168C5" w:rsidRPr="00406828">
              <w:t> Response to Motion</w:t>
            </w:r>
            <w:r w:rsidR="001168C5">
              <w:br/>
            </w:r>
            <w:r w:rsidR="001168C5" w:rsidRPr="00406828">
              <w:t>public.courts.alaska.gov/web/forms/docs/civ-810.pdf</w:t>
            </w:r>
          </w:p>
          <w:p w14:paraId="5DC46EB8" w14:textId="02A100E9" w:rsidR="001168C5" w:rsidRPr="00406828" w:rsidRDefault="00DC28EF" w:rsidP="001168C5">
            <w:pPr>
              <w:pStyle w:val="BodyText"/>
              <w:numPr>
                <w:ilvl w:val="1"/>
                <w:numId w:val="20"/>
              </w:numPr>
              <w:ind w:left="420"/>
            </w:pPr>
            <w:hyperlink r:id="rId108" w:tgtFrame="_blank" w:history="1">
              <w:r w:rsidR="001168C5" w:rsidRPr="00406828">
                <w:rPr>
                  <w:rStyle w:val="Hyperlink"/>
                </w:rPr>
                <w:t>CIV-820</w:t>
              </w:r>
            </w:hyperlink>
            <w:r w:rsidR="001168C5" w:rsidRPr="00406828">
              <w:t> Order on Motion</w:t>
            </w:r>
            <w:r w:rsidR="001168C5">
              <w:br/>
            </w:r>
            <w:r w:rsidR="001168C5" w:rsidRPr="00406828">
              <w:t>https://public.courts.alaska.gov/web/forms/docs/civ-8</w:t>
            </w:r>
            <w:r w:rsidR="001168C5">
              <w:t>2</w:t>
            </w:r>
            <w:r w:rsidR="001168C5" w:rsidRPr="00406828">
              <w:t>0.pdf</w:t>
            </w:r>
          </w:p>
        </w:tc>
      </w:tr>
      <w:tr w:rsidR="001168C5" w14:paraId="1F793A9B" w14:textId="77777777" w:rsidTr="00400529">
        <w:trPr>
          <w:jc w:val="center"/>
        </w:trPr>
        <w:tc>
          <w:tcPr>
            <w:tcW w:w="2880" w:type="dxa"/>
            <w:tcMar>
              <w:top w:w="360" w:type="dxa"/>
              <w:left w:w="115" w:type="dxa"/>
              <w:right w:w="115" w:type="dxa"/>
            </w:tcMar>
          </w:tcPr>
          <w:p w14:paraId="1FD24E36" w14:textId="0C198C65" w:rsidR="001168C5" w:rsidRPr="00A50D37" w:rsidRDefault="001168C5" w:rsidP="001168C5">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27</w:t>
            </w:r>
            <w:r w:rsidRPr="00A50D37">
              <w:rPr>
                <w:shd w:val="clear" w:color="auto" w:fill="FFFFFF"/>
              </w:rPr>
              <w:fldChar w:fldCharType="end"/>
            </w:r>
            <w:r w:rsidRPr="00A50D37">
              <w:rPr>
                <w:shd w:val="clear" w:color="auto" w:fill="FFFFFF"/>
              </w:rPr>
              <w:t>:</w:t>
            </w:r>
            <w:r>
              <w:rPr>
                <w:shd w:val="clear" w:color="auto" w:fill="FFFFFF"/>
              </w:rPr>
              <w:t xml:space="preserve"> </w:t>
            </w:r>
            <w:r>
              <w:t>F</w:t>
            </w:r>
            <w:r w:rsidRPr="007F4F15">
              <w:t xml:space="preserve">ile and serve your </w:t>
            </w:r>
            <w:r w:rsidRPr="00305573">
              <w:t>response</w:t>
            </w:r>
            <w:r>
              <w:t xml:space="preserve"> within 10 or 13 days</w:t>
            </w:r>
          </w:p>
        </w:tc>
        <w:tc>
          <w:tcPr>
            <w:tcW w:w="7612" w:type="dxa"/>
            <w:tcMar>
              <w:top w:w="432" w:type="dxa"/>
              <w:left w:w="115" w:type="dxa"/>
              <w:right w:w="115" w:type="dxa"/>
            </w:tcMar>
          </w:tcPr>
          <w:p w14:paraId="620F3000" w14:textId="77777777" w:rsidR="001168C5" w:rsidRDefault="001168C5" w:rsidP="001168C5">
            <w:pPr>
              <w:pStyle w:val="BodyText"/>
              <w:ind w:left="440"/>
            </w:pPr>
            <w:r>
              <w:t>You have 10 days if delivered by hand and 13 days from the day you mailed your response</w:t>
            </w:r>
          </w:p>
          <w:p w14:paraId="7BB16DA7" w14:textId="77777777" w:rsidR="001168C5" w:rsidRDefault="001168C5" w:rsidP="001168C5">
            <w:pPr>
              <w:pStyle w:val="BodyText"/>
              <w:ind w:left="440"/>
            </w:pPr>
            <w:r>
              <w:t>Make 2 copies of your response. Keep 1 copy for your own records.</w:t>
            </w:r>
          </w:p>
          <w:p w14:paraId="60C890F5" w14:textId="77777777" w:rsidR="001168C5" w:rsidRDefault="001168C5" w:rsidP="001168C5">
            <w:pPr>
              <w:pStyle w:val="BodyText"/>
              <w:ind w:left="440"/>
            </w:pPr>
            <w:r>
              <w:t>You must give the other parent, or their lawyer if they have one, 1 copy of everything you file with the court.  You can mail or hand deliver it.  Do this the day you file your motion.  This is called “serving” the other side.  You have to write how you serve the other parent on your motion.</w:t>
            </w:r>
          </w:p>
          <w:p w14:paraId="5B0665B8" w14:textId="56AE870A" w:rsidR="001168C5" w:rsidRPr="00E34C8D" w:rsidRDefault="001168C5" w:rsidP="001168C5">
            <w:pPr>
              <w:pStyle w:val="BodyText"/>
              <w:ind w:left="440"/>
            </w:pPr>
            <w:r>
              <w:t xml:space="preserve">File the original with the court by the deadline (10 or 13 days).  If the deadline is a Friday, weekend, or holiday, your response is due the next day that is not a Friday, weekend or holiday.  For example, if the 10th day was Thursday, November 23rd, and it was Thanksgiving, your response would not be due until the following Monday. </w:t>
            </w:r>
          </w:p>
        </w:tc>
      </w:tr>
      <w:tr w:rsidR="00400529" w14:paraId="4948FCF1" w14:textId="77777777" w:rsidTr="00400529">
        <w:trPr>
          <w:trHeight w:val="340"/>
          <w:jc w:val="center"/>
        </w:trPr>
        <w:tc>
          <w:tcPr>
            <w:tcW w:w="2880" w:type="dxa"/>
            <w:tcMar>
              <w:top w:w="360" w:type="dxa"/>
              <w:left w:w="115" w:type="dxa"/>
              <w:right w:w="115" w:type="dxa"/>
            </w:tcMar>
          </w:tcPr>
          <w:p w14:paraId="7BA1370D" w14:textId="77777777" w:rsidR="00400529" w:rsidRDefault="00400529" w:rsidP="00400529">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72C9F856" w14:textId="77777777" w:rsidR="00400529" w:rsidRDefault="00400529" w:rsidP="00400529"/>
        </w:tc>
      </w:tr>
      <w:tr w:rsidR="001168C5" w14:paraId="45F0109F" w14:textId="77777777" w:rsidTr="00400529">
        <w:trPr>
          <w:jc w:val="center"/>
        </w:trPr>
        <w:tc>
          <w:tcPr>
            <w:tcW w:w="2880" w:type="dxa"/>
            <w:tcMar>
              <w:top w:w="360" w:type="dxa"/>
              <w:left w:w="115" w:type="dxa"/>
              <w:right w:w="115" w:type="dxa"/>
            </w:tcMar>
          </w:tcPr>
          <w:p w14:paraId="42A1DDA6" w14:textId="17428B9E" w:rsidR="001168C5" w:rsidRDefault="001168C5" w:rsidP="00400529">
            <w:pPr>
              <w:pStyle w:val="BodyText"/>
              <w:rPr>
                <w:shd w:val="clear" w:color="auto" w:fill="FFFFFF"/>
              </w:rPr>
            </w:pPr>
            <w:r>
              <w:rPr>
                <w:shd w:val="clear" w:color="auto" w:fill="FFFFFF"/>
              </w:rPr>
              <w:t xml:space="preserve">{%tr if </w:t>
            </w:r>
            <w:proofErr w:type="spellStart"/>
            <w:r>
              <w:rPr>
                <w:shd w:val="clear" w:color="auto" w:fill="FFFFFF"/>
              </w:rPr>
              <w:t>respond_to_set_aside</w:t>
            </w:r>
            <w:proofErr w:type="spellEnd"/>
            <w:r>
              <w:rPr>
                <w:shd w:val="clear" w:color="auto" w:fill="FFFFFF"/>
              </w:rPr>
              <w:t xml:space="preserve"> == 'agree'</w:t>
            </w:r>
            <w:r w:rsidR="005A6B3B">
              <w:rPr>
                <w:shd w:val="clear" w:color="auto" w:fill="FFFFFF"/>
              </w:rPr>
              <w:t xml:space="preserve"> </w:t>
            </w:r>
            <w:r>
              <w:rPr>
                <w:shd w:val="clear" w:color="auto" w:fill="FFFFFF"/>
              </w:rPr>
              <w:t>%}</w:t>
            </w:r>
          </w:p>
        </w:tc>
        <w:tc>
          <w:tcPr>
            <w:tcW w:w="7612" w:type="dxa"/>
            <w:tcMar>
              <w:top w:w="432" w:type="dxa"/>
              <w:left w:w="115" w:type="dxa"/>
              <w:right w:w="115" w:type="dxa"/>
            </w:tcMar>
          </w:tcPr>
          <w:p w14:paraId="56C1052A" w14:textId="77777777" w:rsidR="001168C5" w:rsidRDefault="001168C5" w:rsidP="00400529"/>
        </w:tc>
      </w:tr>
      <w:tr w:rsidR="001168C5" w14:paraId="57A81F7B" w14:textId="77777777" w:rsidTr="00400529">
        <w:trPr>
          <w:jc w:val="center"/>
        </w:trPr>
        <w:tc>
          <w:tcPr>
            <w:tcW w:w="2880" w:type="dxa"/>
            <w:tcMar>
              <w:top w:w="360" w:type="dxa"/>
              <w:left w:w="115" w:type="dxa"/>
              <w:right w:w="115" w:type="dxa"/>
            </w:tcMar>
          </w:tcPr>
          <w:p w14:paraId="25BA80F9" w14:textId="56D6EE54" w:rsidR="001168C5" w:rsidRDefault="001168C5" w:rsidP="00400529">
            <w:pPr>
              <w:pStyle w:val="Heading2"/>
              <w:outlineLvl w:val="1"/>
              <w:rPr>
                <w:shd w:val="clear" w:color="auto" w:fill="FFFFFF"/>
              </w:rPr>
            </w:pPr>
            <w:r w:rsidRPr="00A50D37">
              <w:rPr>
                <w:shd w:val="clear" w:color="auto" w:fill="FFFFFF"/>
              </w:rPr>
              <w:lastRenderedPageBreak/>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28</w:t>
            </w:r>
            <w:r w:rsidRPr="00A50D37">
              <w:rPr>
                <w:shd w:val="clear" w:color="auto" w:fill="FFFFFF"/>
              </w:rPr>
              <w:fldChar w:fldCharType="end"/>
            </w:r>
            <w:r w:rsidRPr="00A50D37">
              <w:rPr>
                <w:shd w:val="clear" w:color="auto" w:fill="FFFFFF"/>
              </w:rPr>
              <w:t>:</w:t>
            </w:r>
            <w:r>
              <w:rPr>
                <w:shd w:val="clear" w:color="auto" w:fill="FFFFFF"/>
              </w:rPr>
              <w:t xml:space="preserve"> L</w:t>
            </w:r>
            <w:r w:rsidRPr="00E34C8D">
              <w:rPr>
                <w:shd w:val="clear" w:color="auto" w:fill="FFFFFF"/>
              </w:rPr>
              <w:t xml:space="preserve">et the other parent and the court know you agree with </w:t>
            </w:r>
            <w:r>
              <w:rPr>
                <w:shd w:val="clear" w:color="auto" w:fill="FFFFFF"/>
              </w:rPr>
              <w:t>the Motion to Set Aside Judgment or Order</w:t>
            </w:r>
          </w:p>
        </w:tc>
        <w:tc>
          <w:tcPr>
            <w:tcW w:w="7612" w:type="dxa"/>
            <w:tcMar>
              <w:top w:w="432" w:type="dxa"/>
              <w:left w:w="115" w:type="dxa"/>
              <w:right w:w="115" w:type="dxa"/>
            </w:tcMar>
          </w:tcPr>
          <w:p w14:paraId="7EF2A8CB" w14:textId="77777777" w:rsidR="001168C5" w:rsidRPr="00E34C8D" w:rsidRDefault="001168C5" w:rsidP="00400529">
            <w:pPr>
              <w:pStyle w:val="Heading3"/>
              <w:outlineLvl w:val="2"/>
            </w:pPr>
            <w:r w:rsidRPr="00E34C8D">
              <w:t>Options</w:t>
            </w:r>
          </w:p>
          <w:p w14:paraId="4E71EB25" w14:textId="77777777" w:rsidR="001168C5" w:rsidRDefault="001168C5" w:rsidP="00400529">
            <w:pPr>
              <w:pStyle w:val="BodyText"/>
            </w:pPr>
            <w:r w:rsidRPr="003F5462">
              <w:t>A </w:t>
            </w:r>
            <w:r w:rsidRPr="003F5462">
              <w:rPr>
                <w:b/>
                <w:iCs/>
              </w:rPr>
              <w:t>Motion to Set Aside Judgment or Order</w:t>
            </w:r>
            <w:r w:rsidRPr="003F5462">
              <w:t> asks the trial court to set aside or "undo" a judgment or final order in a case.  If granted, the case will move ahead as if the judgment had not been made.  If you agree with what the other parent asked to set aside in the motion, you have options.  Whichever option you choose</w:t>
            </w:r>
            <w:r>
              <w:t>,</w:t>
            </w:r>
          </w:p>
          <w:p w14:paraId="35021551" w14:textId="77777777" w:rsidR="001168C5" w:rsidRPr="00E34C8D" w:rsidRDefault="001168C5" w:rsidP="00400529">
            <w:pPr>
              <w:pStyle w:val="BodyText"/>
            </w:pPr>
            <w:del w:id="55" w:author="Caroline Robinson" w:date="2023-02-21T14:36:00Z">
              <w:r w:rsidRPr="00E34C8D" w:rsidDel="003F5462">
                <w:delText xml:space="preserve">remember </w:delText>
              </w:r>
            </w:del>
            <w:r w:rsidRPr="00E34C8D">
              <w:t xml:space="preserve">you must file all documents with the court within 10 days from the day the motion was hand delivered to you or 13 days from the day it was mailed to you (you can see this date on the postmark of the envelope).  </w:t>
            </w:r>
          </w:p>
          <w:p w14:paraId="2BF89CFE" w14:textId="2B7CF8CD" w:rsidR="001168C5" w:rsidRPr="00FD69AD" w:rsidRDefault="001168C5" w:rsidP="00400529">
            <w:pPr>
              <w:pStyle w:val="ListParagraph"/>
              <w:ind w:left="422"/>
              <w:rPr>
                <w:ins w:id="56" w:author="Caroline Robinson" w:date="2023-02-21T10:12:00Z"/>
              </w:rPr>
            </w:pPr>
            <w:r w:rsidRPr="00E34C8D">
              <w:t>You can fill out a response stating you agree, file it with the court, and give the other parent a copy.</w:t>
            </w:r>
            <w:ins w:id="57" w:author="Caroline Robinson" w:date="2023-02-21T10:11:00Z">
              <w:r>
                <w:t xml:space="preserve"> See Steps </w:t>
              </w:r>
            </w:ins>
            <w:r w:rsidR="00D94616">
              <w:rPr>
                <w:rFonts w:eastAsia="Arial"/>
              </w:rPr>
              <w:fldChar w:fldCharType="begin"/>
            </w:r>
            <w:r w:rsidR="00D94616">
              <w:rPr>
                <w:rFonts w:eastAsia="Arial"/>
              </w:rPr>
              <w:instrText xml:space="preserve"> REF  RespondSetAside  \* MERGEFORMAT </w:instrText>
            </w:r>
            <w:r w:rsidR="00D94616">
              <w:rPr>
                <w:rFonts w:eastAsia="Arial"/>
              </w:rPr>
              <w:fldChar w:fldCharType="separate"/>
            </w:r>
            <w:r w:rsidR="00D07521">
              <w:rPr>
                <w:noProof/>
                <w:shd w:val="clear" w:color="auto" w:fill="FFFFFF"/>
              </w:rPr>
              <w:t>29</w:t>
            </w:r>
            <w:r w:rsidR="00D94616">
              <w:rPr>
                <w:rFonts w:eastAsia="Arial"/>
              </w:rPr>
              <w:fldChar w:fldCharType="end"/>
            </w:r>
            <w:ins w:id="58" w:author="Caroline Robinson" w:date="2023-02-21T10:11:00Z">
              <w:r>
                <w:rPr>
                  <w:shd w:val="clear" w:color="auto" w:fill="FFFFFF"/>
                </w:rPr>
                <w:t xml:space="preserve"> and</w:t>
              </w:r>
            </w:ins>
            <w:r>
              <w:rPr>
                <w:shd w:val="clear" w:color="auto" w:fill="FFFFFF"/>
              </w:rPr>
              <w:t xml:space="preserve"> </w:t>
            </w:r>
            <w:r w:rsidR="00D94616">
              <w:rPr>
                <w:rFonts w:eastAsia="Arial"/>
              </w:rPr>
              <w:fldChar w:fldCharType="begin"/>
            </w:r>
            <w:r w:rsidR="00D94616">
              <w:rPr>
                <w:rFonts w:eastAsia="Arial"/>
              </w:rPr>
              <w:instrText xml:space="preserve"> REF  FileSetAsideResponse  \* MERGEFORMAT </w:instrText>
            </w:r>
            <w:r w:rsidR="00D94616">
              <w:rPr>
                <w:rFonts w:eastAsia="Arial"/>
              </w:rPr>
              <w:fldChar w:fldCharType="separate"/>
            </w:r>
            <w:r w:rsidR="00D07521">
              <w:rPr>
                <w:noProof/>
                <w:shd w:val="clear" w:color="auto" w:fill="FFFFFF"/>
              </w:rPr>
              <w:t>30</w:t>
            </w:r>
            <w:r w:rsidR="00D94616">
              <w:rPr>
                <w:rFonts w:eastAsia="Arial"/>
              </w:rPr>
              <w:fldChar w:fldCharType="end"/>
            </w:r>
            <w:ins w:id="59" w:author="Caroline Robinson" w:date="2023-02-21T10:12:00Z">
              <w:r>
                <w:rPr>
                  <w:shd w:val="clear" w:color="auto" w:fill="FFFFFF"/>
                </w:rPr>
                <w:t>.</w:t>
              </w:r>
            </w:ins>
          </w:p>
          <w:p w14:paraId="7BAB8A92" w14:textId="77777777" w:rsidR="001168C5" w:rsidRPr="00E34C8D" w:rsidRDefault="001168C5" w:rsidP="00400529">
            <w:ins w:id="60" w:author="Caroline Robinson" w:date="2023-02-21T10:12:00Z">
              <w:r>
                <w:t>Or</w:t>
              </w:r>
            </w:ins>
          </w:p>
          <w:p w14:paraId="7EEFFC1F" w14:textId="64B9D03D" w:rsidR="001168C5" w:rsidRPr="00E34C8D" w:rsidRDefault="001168C5" w:rsidP="00400529">
            <w:pPr>
              <w:pStyle w:val="ListParagraph"/>
              <w:ind w:left="422"/>
            </w:pPr>
            <w:r w:rsidRPr="00E34C8D">
              <w:t>You can contact the other parent and put your agreement in writing together to file with the court.</w:t>
            </w:r>
            <w:ins w:id="61" w:author="Caroline Robinson" w:date="2023-02-21T10:12:00Z">
              <w:r>
                <w:t xml:space="preserve"> See Steps </w:t>
              </w:r>
            </w:ins>
            <w:r w:rsidR="00D94616">
              <w:rPr>
                <w:rFonts w:eastAsia="Arial"/>
              </w:rPr>
              <w:fldChar w:fldCharType="begin"/>
            </w:r>
            <w:r w:rsidR="00D94616">
              <w:rPr>
                <w:rFonts w:eastAsia="Arial"/>
              </w:rPr>
              <w:instrText xml:space="preserve"> REF  SetAsideContactParent  \* MERGEFORMAT </w:instrText>
            </w:r>
            <w:r w:rsidR="00D94616">
              <w:rPr>
                <w:rFonts w:eastAsia="Arial"/>
              </w:rPr>
              <w:fldChar w:fldCharType="separate"/>
            </w:r>
            <w:r w:rsidR="00D07521">
              <w:rPr>
                <w:noProof/>
                <w:shd w:val="clear" w:color="auto" w:fill="FFFFFF"/>
              </w:rPr>
              <w:t>31</w:t>
            </w:r>
            <w:r w:rsidR="00D94616">
              <w:rPr>
                <w:rFonts w:eastAsia="Arial"/>
              </w:rPr>
              <w:fldChar w:fldCharType="end"/>
            </w:r>
            <w:ins w:id="62" w:author="Caroline Robinson" w:date="2023-02-21T10:12:00Z">
              <w:r>
                <w:rPr>
                  <w:shd w:val="clear" w:color="auto" w:fill="FFFFFF"/>
                </w:rPr>
                <w:t xml:space="preserve"> and</w:t>
              </w:r>
            </w:ins>
            <w:ins w:id="63" w:author="Caroline Robinson" w:date="2023-02-21T10:13:00Z">
              <w:r>
                <w:rPr>
                  <w:shd w:val="clear" w:color="auto" w:fill="FFFFFF"/>
                </w:rPr>
                <w:t xml:space="preserve"> </w:t>
              </w:r>
            </w:ins>
            <w:r w:rsidR="00D94616">
              <w:rPr>
                <w:rFonts w:eastAsia="Arial"/>
              </w:rPr>
              <w:fldChar w:fldCharType="begin"/>
            </w:r>
            <w:r w:rsidR="00D94616">
              <w:rPr>
                <w:rFonts w:eastAsia="Arial"/>
              </w:rPr>
              <w:instrText xml:space="preserve"> REF  FileSetAsideAgreement  \* MERGEFORMAT </w:instrText>
            </w:r>
            <w:r w:rsidR="00D94616">
              <w:rPr>
                <w:rFonts w:eastAsia="Arial"/>
              </w:rPr>
              <w:fldChar w:fldCharType="separate"/>
            </w:r>
            <w:r w:rsidR="00D07521">
              <w:rPr>
                <w:noProof/>
                <w:shd w:val="clear" w:color="auto" w:fill="FFFFFF"/>
              </w:rPr>
              <w:t>32</w:t>
            </w:r>
            <w:r w:rsidR="00D94616">
              <w:rPr>
                <w:rFonts w:eastAsia="Arial"/>
              </w:rPr>
              <w:fldChar w:fldCharType="end"/>
            </w:r>
            <w:ins w:id="64" w:author="Caroline Robinson" w:date="2023-02-21T10:13:00Z">
              <w:r>
                <w:rPr>
                  <w:shd w:val="clear" w:color="auto" w:fill="FFFFFF"/>
                </w:rPr>
                <w:t>.</w:t>
              </w:r>
            </w:ins>
          </w:p>
        </w:tc>
      </w:tr>
      <w:tr w:rsidR="004C0700" w14:paraId="718EEA3C" w14:textId="77777777" w:rsidTr="00400529">
        <w:trPr>
          <w:jc w:val="center"/>
        </w:trPr>
        <w:tc>
          <w:tcPr>
            <w:tcW w:w="2880" w:type="dxa"/>
            <w:tcMar>
              <w:top w:w="360" w:type="dxa"/>
              <w:left w:w="115" w:type="dxa"/>
              <w:right w:w="115" w:type="dxa"/>
            </w:tcMar>
          </w:tcPr>
          <w:p w14:paraId="16B67F66" w14:textId="0908693A" w:rsidR="004C0700" w:rsidRDefault="004C0700" w:rsidP="00400529">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724238EE" w14:textId="77777777" w:rsidR="004C0700" w:rsidRDefault="004C0700" w:rsidP="00400529"/>
        </w:tc>
      </w:tr>
      <w:tr w:rsidR="004C0700" w14:paraId="4A5D99ED" w14:textId="77777777" w:rsidTr="00400529">
        <w:trPr>
          <w:jc w:val="center"/>
        </w:trPr>
        <w:tc>
          <w:tcPr>
            <w:tcW w:w="2880" w:type="dxa"/>
            <w:tcMar>
              <w:top w:w="360" w:type="dxa"/>
              <w:left w:w="115" w:type="dxa"/>
              <w:right w:w="115" w:type="dxa"/>
            </w:tcMar>
          </w:tcPr>
          <w:p w14:paraId="68BD10D1" w14:textId="2D9367A0" w:rsidR="004C0700" w:rsidRDefault="004C0700" w:rsidP="00400529">
            <w:pPr>
              <w:pStyle w:val="BodyText"/>
              <w:rPr>
                <w:shd w:val="clear" w:color="auto" w:fill="FFFFFF"/>
              </w:rPr>
            </w:pPr>
            <w:r>
              <w:rPr>
                <w:shd w:val="clear" w:color="auto" w:fill="FFFFFF"/>
              </w:rPr>
              <w:t xml:space="preserve">{%tr if </w:t>
            </w:r>
            <w:proofErr w:type="spellStart"/>
            <w:r>
              <w:rPr>
                <w:shd w:val="clear" w:color="auto" w:fill="FFFFFF"/>
              </w:rPr>
              <w:t>respond_to_set_aside</w:t>
            </w:r>
            <w:proofErr w:type="spellEnd"/>
            <w:r>
              <w:rPr>
                <w:shd w:val="clear" w:color="auto" w:fill="FFFFFF"/>
              </w:rPr>
              <w:t xml:space="preserve"> </w:t>
            </w:r>
            <w:proofErr w:type="gramStart"/>
            <w:r>
              <w:rPr>
                <w:shd w:val="clear" w:color="auto" w:fill="FFFFFF"/>
              </w:rPr>
              <w:t>in(</w:t>
            </w:r>
            <w:proofErr w:type="gramEnd"/>
            <w:r>
              <w:rPr>
                <w:shd w:val="clear" w:color="auto" w:fill="FFFFFF"/>
              </w:rPr>
              <w:t>'agree', 'agree to some', 'agree to none') %}</w:t>
            </w:r>
          </w:p>
        </w:tc>
        <w:tc>
          <w:tcPr>
            <w:tcW w:w="7612" w:type="dxa"/>
            <w:tcMar>
              <w:top w:w="432" w:type="dxa"/>
              <w:left w:w="115" w:type="dxa"/>
              <w:right w:w="115" w:type="dxa"/>
            </w:tcMar>
          </w:tcPr>
          <w:p w14:paraId="383AFF36" w14:textId="77777777" w:rsidR="004C0700" w:rsidRDefault="004C0700" w:rsidP="00400529"/>
        </w:tc>
      </w:tr>
      <w:tr w:rsidR="001168C5" w14:paraId="4046F208" w14:textId="77777777" w:rsidTr="00400529">
        <w:trPr>
          <w:jc w:val="center"/>
        </w:trPr>
        <w:tc>
          <w:tcPr>
            <w:tcW w:w="2880" w:type="dxa"/>
            <w:tcMar>
              <w:top w:w="360" w:type="dxa"/>
              <w:left w:w="115" w:type="dxa"/>
              <w:right w:w="115" w:type="dxa"/>
            </w:tcMar>
          </w:tcPr>
          <w:p w14:paraId="509A9EA0" w14:textId="0E81F378" w:rsidR="001168C5" w:rsidRPr="00A50D37" w:rsidRDefault="001168C5" w:rsidP="001168C5">
            <w:pPr>
              <w:pStyle w:val="Heading2"/>
              <w:outlineLvl w:val="1"/>
              <w:rPr>
                <w:shd w:val="clear" w:color="auto" w:fill="FFFFFF"/>
              </w:rPr>
            </w:pPr>
            <w:r w:rsidRPr="00A50D37">
              <w:rPr>
                <w:shd w:val="clear" w:color="auto" w:fill="FFFFFF"/>
              </w:rPr>
              <w:t xml:space="preserve">Step </w:t>
            </w:r>
            <w:bookmarkStart w:id="65" w:name="RespondSetAsid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29</w:t>
            </w:r>
            <w:r w:rsidRPr="00A50D37">
              <w:rPr>
                <w:shd w:val="clear" w:color="auto" w:fill="FFFFFF"/>
              </w:rPr>
              <w:fldChar w:fldCharType="end"/>
            </w:r>
            <w:bookmarkEnd w:id="65"/>
            <w:r w:rsidRPr="00A50D37">
              <w:rPr>
                <w:shd w:val="clear" w:color="auto" w:fill="FFFFFF"/>
              </w:rPr>
              <w:t>:</w:t>
            </w:r>
            <w:r>
              <w:t xml:space="preserve"> </w:t>
            </w:r>
            <w:r w:rsidRPr="001168C5">
              <w:rPr>
                <w:shd w:val="clear" w:color="auto" w:fill="FFFFFF"/>
              </w:rPr>
              <w:t xml:space="preserve">Respond in </w:t>
            </w:r>
            <w:r>
              <w:rPr>
                <w:shd w:val="clear" w:color="auto" w:fill="FFFFFF"/>
              </w:rPr>
              <w:t>w</w:t>
            </w:r>
            <w:r w:rsidRPr="001168C5">
              <w:rPr>
                <w:shd w:val="clear" w:color="auto" w:fill="FFFFFF"/>
              </w:rPr>
              <w:t xml:space="preserve">riting and </w:t>
            </w:r>
            <w:r>
              <w:rPr>
                <w:shd w:val="clear" w:color="auto" w:fill="FFFFFF"/>
              </w:rPr>
              <w:t>t</w:t>
            </w:r>
            <w:r w:rsidRPr="001168C5">
              <w:rPr>
                <w:shd w:val="clear" w:color="auto" w:fill="FFFFFF"/>
              </w:rPr>
              <w:t xml:space="preserve">ell the </w:t>
            </w:r>
            <w:r>
              <w:rPr>
                <w:shd w:val="clear" w:color="auto" w:fill="FFFFFF"/>
              </w:rPr>
              <w:t>c</w:t>
            </w:r>
            <w:r w:rsidRPr="001168C5">
              <w:rPr>
                <w:shd w:val="clear" w:color="auto" w:fill="FFFFFF"/>
              </w:rPr>
              <w:t xml:space="preserve">ourt </w:t>
            </w:r>
            <w:r w:rsidR="00AC31F6">
              <w:rPr>
                <w:shd w:val="clear" w:color="auto" w:fill="FFFFFF"/>
              </w:rPr>
              <w:t xml:space="preserve">you {% if </w:t>
            </w:r>
            <w:proofErr w:type="spellStart"/>
            <w:r w:rsidR="00AC31F6">
              <w:rPr>
                <w:shd w:val="clear" w:color="auto" w:fill="FFFFFF"/>
              </w:rPr>
              <w:t>respond_to_set_aside</w:t>
            </w:r>
            <w:proofErr w:type="spellEnd"/>
            <w:r w:rsidR="00F43981">
              <w:rPr>
                <w:shd w:val="clear" w:color="auto" w:fill="FFFFFF"/>
              </w:rPr>
              <w:t xml:space="preserve"> </w:t>
            </w:r>
            <w:r w:rsidR="00AC31F6">
              <w:rPr>
                <w:shd w:val="clear" w:color="auto" w:fill="FFFFFF"/>
              </w:rPr>
              <w:t>== 'agree' %}</w:t>
            </w:r>
            <w:r w:rsidRPr="001168C5">
              <w:rPr>
                <w:shd w:val="clear" w:color="auto" w:fill="FFFFFF"/>
              </w:rPr>
              <w:t xml:space="preserve">and the </w:t>
            </w:r>
            <w:r>
              <w:rPr>
                <w:shd w:val="clear" w:color="auto" w:fill="FFFFFF"/>
              </w:rPr>
              <w:t>o</w:t>
            </w:r>
            <w:r w:rsidRPr="001168C5">
              <w:rPr>
                <w:shd w:val="clear" w:color="auto" w:fill="FFFFFF"/>
              </w:rPr>
              <w:t xml:space="preserve">ther </w:t>
            </w:r>
            <w:r>
              <w:rPr>
                <w:shd w:val="clear" w:color="auto" w:fill="FFFFFF"/>
              </w:rPr>
              <w:t>s</w:t>
            </w:r>
            <w:r w:rsidRPr="001168C5">
              <w:rPr>
                <w:shd w:val="clear" w:color="auto" w:fill="FFFFFF"/>
              </w:rPr>
              <w:t xml:space="preserve">ide </w:t>
            </w:r>
            <w:r>
              <w:rPr>
                <w:shd w:val="clear" w:color="auto" w:fill="FFFFFF"/>
              </w:rPr>
              <w:t>y</w:t>
            </w:r>
            <w:r w:rsidRPr="001168C5">
              <w:rPr>
                <w:shd w:val="clear" w:color="auto" w:fill="FFFFFF"/>
              </w:rPr>
              <w:t xml:space="preserve">ou </w:t>
            </w:r>
            <w:proofErr w:type="gramStart"/>
            <w:r>
              <w:rPr>
                <w:shd w:val="clear" w:color="auto" w:fill="FFFFFF"/>
              </w:rPr>
              <w:t>a</w:t>
            </w:r>
            <w:r w:rsidRPr="001168C5">
              <w:rPr>
                <w:shd w:val="clear" w:color="auto" w:fill="FFFFFF"/>
              </w:rPr>
              <w:t>gree</w:t>
            </w:r>
            <w:r w:rsidR="00AC31F6">
              <w:rPr>
                <w:shd w:val="clear" w:color="auto" w:fill="FFFFFF"/>
              </w:rPr>
              <w:t>{</w:t>
            </w:r>
            <w:proofErr w:type="gramEnd"/>
            <w:r w:rsidR="00AC31F6">
              <w:rPr>
                <w:shd w:val="clear" w:color="auto" w:fill="FFFFFF"/>
              </w:rPr>
              <w:t>%</w:t>
            </w:r>
            <w:r w:rsidR="00465A58">
              <w:rPr>
                <w:shd w:val="clear" w:color="auto" w:fill="FFFFFF"/>
              </w:rPr>
              <w:t xml:space="preserve"> </w:t>
            </w:r>
            <w:r w:rsidR="00AC31F6">
              <w:rPr>
                <w:shd w:val="clear" w:color="auto" w:fill="FFFFFF"/>
              </w:rPr>
              <w:lastRenderedPageBreak/>
              <w:t>else</w:t>
            </w:r>
            <w:r w:rsidR="00465A58">
              <w:rPr>
                <w:shd w:val="clear" w:color="auto" w:fill="FFFFFF"/>
              </w:rPr>
              <w:t xml:space="preserve"> </w:t>
            </w:r>
            <w:r w:rsidR="00AC31F6">
              <w:rPr>
                <w:shd w:val="clear" w:color="auto" w:fill="FFFFFF"/>
              </w:rPr>
              <w:t>%}do not agree with the Motion to Set Aside Judgment or Order {% endif</w:t>
            </w:r>
            <w:r w:rsidR="00465A58">
              <w:rPr>
                <w:shd w:val="clear" w:color="auto" w:fill="FFFFFF"/>
              </w:rPr>
              <w:t xml:space="preserve"> </w:t>
            </w:r>
            <w:r w:rsidR="00AC31F6">
              <w:rPr>
                <w:shd w:val="clear" w:color="auto" w:fill="FFFFFF"/>
              </w:rPr>
              <w:t>%}</w:t>
            </w:r>
          </w:p>
        </w:tc>
        <w:tc>
          <w:tcPr>
            <w:tcW w:w="7612" w:type="dxa"/>
            <w:tcMar>
              <w:top w:w="432" w:type="dxa"/>
              <w:left w:w="115" w:type="dxa"/>
              <w:right w:w="115" w:type="dxa"/>
            </w:tcMar>
          </w:tcPr>
          <w:p w14:paraId="2548F787" w14:textId="7929C786" w:rsidR="00AC31F6" w:rsidRDefault="00AC31F6" w:rsidP="00AC31F6">
            <w:pPr>
              <w:pStyle w:val="BodyText"/>
            </w:pPr>
            <w:r w:rsidRPr="00AC31F6">
              <w:lastRenderedPageBreak/>
              <w:t>{%</w:t>
            </w:r>
            <w:r>
              <w:t>p</w:t>
            </w:r>
            <w:r w:rsidRPr="00AC31F6">
              <w:t xml:space="preserve"> if </w:t>
            </w:r>
            <w:proofErr w:type="spellStart"/>
            <w:r w:rsidRPr="00AC31F6">
              <w:t>respond_to_set_aside</w:t>
            </w:r>
            <w:proofErr w:type="spellEnd"/>
            <w:r w:rsidRPr="00AC31F6">
              <w:t xml:space="preserve"> == 'agree' %}</w:t>
            </w:r>
          </w:p>
          <w:p w14:paraId="2E207F16" w14:textId="7408C4D6" w:rsidR="001168C5" w:rsidRDefault="00AC31F6" w:rsidP="00AC31F6">
            <w:pPr>
              <w:pStyle w:val="BodyText"/>
            </w:pPr>
            <w:r w:rsidRPr="00AC31F6">
              <w:t xml:space="preserve">If you agree with everything the other parent wrote in the </w:t>
            </w:r>
            <w:r w:rsidRPr="00AC31F6">
              <w:rPr>
                <w:b/>
                <w:iCs/>
              </w:rPr>
              <w:t>Motion to Set Aside Judgment and Order</w:t>
            </w:r>
            <w:r w:rsidRPr="00AC31F6">
              <w:t xml:space="preserve">, you can state that in your response </w:t>
            </w:r>
            <w:r w:rsidR="001168C5" w:rsidRPr="00406828">
              <w:t>Fill out:</w:t>
            </w:r>
          </w:p>
          <w:p w14:paraId="0F743BE8" w14:textId="19932AAB" w:rsidR="00AC31F6" w:rsidRDefault="00AC31F6" w:rsidP="00AC31F6">
            <w:pPr>
              <w:pStyle w:val="BodyText"/>
            </w:pPr>
            <w:r>
              <w:t>{%p else %}</w:t>
            </w:r>
          </w:p>
          <w:p w14:paraId="7D4031C8" w14:textId="320F44D9" w:rsidR="00AC31F6" w:rsidRPr="00E36A87" w:rsidRDefault="00AC31F6" w:rsidP="00AC31F6">
            <w:pPr>
              <w:pStyle w:val="BodyText"/>
            </w:pPr>
            <w:r w:rsidRPr="00AC31F6">
              <w:rPr>
                <w:color w:val="000000"/>
                <w:shd w:val="clear" w:color="auto" w:fill="FFFFFF"/>
              </w:rPr>
              <w:t xml:space="preserve">A </w:t>
            </w:r>
            <w:r w:rsidRPr="00ED7B2A">
              <w:t>Motion to Set Aside Judgment or Order</w:t>
            </w:r>
            <w:r>
              <w:rPr>
                <w:color w:val="000000"/>
                <w:shd w:val="clear" w:color="auto" w:fill="FFFFFF"/>
              </w:rPr>
              <w:t xml:space="preserve"> </w:t>
            </w:r>
            <w:r w:rsidRPr="00ED1CD1">
              <w:rPr>
                <w:color w:val="000000"/>
                <w:shd w:val="clear" w:color="auto" w:fill="FFFFFF"/>
              </w:rPr>
              <w:t xml:space="preserve">asks the trial court to set aside or "undo" a judgment or final order in a case. If granted, the case will move ahead as if the judgment had not been made. </w:t>
            </w:r>
            <w:r w:rsidRPr="00E36A87">
              <w:t xml:space="preserve">If you do not agree with what the other </w:t>
            </w:r>
            <w:r>
              <w:rPr>
                <w:color w:val="000000"/>
              </w:rPr>
              <w:t xml:space="preserve">parent </w:t>
            </w:r>
            <w:r w:rsidRPr="00E36A87">
              <w:t xml:space="preserve">asked to set aside, you can fill out and file a response. Be sure to state what you do and do not agree with. </w:t>
            </w:r>
            <w:r w:rsidRPr="00ED1CD1">
              <w:t xml:space="preserve">Remember, you must respond within </w:t>
            </w:r>
            <w:r w:rsidRPr="00ED1CD1">
              <w:rPr>
                <w:b/>
                <w:bCs/>
              </w:rPr>
              <w:t>10 days</w:t>
            </w:r>
            <w:r w:rsidRPr="00ED1CD1">
              <w:t xml:space="preserve"> from the day it was hand delivered to you or 13 days from the day it was mailed (you can see this date on the postmark of the envelope). Fill out:</w:t>
            </w:r>
          </w:p>
          <w:p w14:paraId="7B275CA8" w14:textId="75E2A6C9" w:rsidR="00AC31F6" w:rsidRDefault="00AC31F6" w:rsidP="00AC31F6">
            <w:pPr>
              <w:pStyle w:val="BodyText"/>
            </w:pPr>
            <w:r>
              <w:lastRenderedPageBreak/>
              <w:t>{%p</w:t>
            </w:r>
            <w:r w:rsidR="00465A58">
              <w:t xml:space="preserve"> </w:t>
            </w:r>
            <w:r>
              <w:t>endif</w:t>
            </w:r>
            <w:r w:rsidR="00465A58">
              <w:t xml:space="preserve"> </w:t>
            </w:r>
            <w:r>
              <w:t>%}</w:t>
            </w:r>
          </w:p>
          <w:p w14:paraId="2FB844F0" w14:textId="3299E712" w:rsidR="001168C5" w:rsidRDefault="00DC28EF" w:rsidP="001168C5">
            <w:pPr>
              <w:pStyle w:val="BodyText"/>
              <w:numPr>
                <w:ilvl w:val="1"/>
                <w:numId w:val="20"/>
              </w:numPr>
              <w:ind w:left="420"/>
            </w:pPr>
            <w:hyperlink r:id="rId109" w:tgtFrame="_blank" w:history="1">
              <w:r w:rsidR="001168C5" w:rsidRPr="00406828">
                <w:rPr>
                  <w:rStyle w:val="Hyperlink"/>
                </w:rPr>
                <w:t>CIV-810</w:t>
              </w:r>
            </w:hyperlink>
            <w:r w:rsidR="00AC31F6">
              <w:t xml:space="preserve"> </w:t>
            </w:r>
            <w:r w:rsidR="001168C5" w:rsidRPr="00AC31F6">
              <w:rPr>
                <w:b/>
              </w:rPr>
              <w:t>Response to Motion</w:t>
            </w:r>
            <w:r w:rsidR="001168C5">
              <w:br/>
            </w:r>
            <w:r w:rsidR="001168C5" w:rsidRPr="00406828">
              <w:t>public.courts.alaska.gov/web/forms/docs/civ-810.pdf</w:t>
            </w:r>
          </w:p>
          <w:p w14:paraId="56C4358B" w14:textId="5542713C" w:rsidR="001168C5" w:rsidRPr="00AC31F6" w:rsidRDefault="00DC28EF" w:rsidP="00AC31F6">
            <w:pPr>
              <w:pStyle w:val="BodyText"/>
              <w:numPr>
                <w:ilvl w:val="1"/>
                <w:numId w:val="20"/>
              </w:numPr>
              <w:ind w:left="420"/>
            </w:pPr>
            <w:hyperlink r:id="rId110" w:tgtFrame="_blank" w:history="1">
              <w:r w:rsidR="00AC31F6" w:rsidRPr="00406828">
                <w:rPr>
                  <w:rStyle w:val="Hyperlink"/>
                </w:rPr>
                <w:t>CIV-820</w:t>
              </w:r>
            </w:hyperlink>
            <w:r w:rsidR="00AC31F6">
              <w:rPr>
                <w:rStyle w:val="Hyperlink"/>
              </w:rPr>
              <w:t xml:space="preserve"> </w:t>
            </w:r>
            <w:r w:rsidR="00AC31F6" w:rsidRPr="00AC31F6">
              <w:rPr>
                <w:b/>
              </w:rPr>
              <w:t>Order on Motion</w:t>
            </w:r>
            <w:r w:rsidR="00AC31F6">
              <w:rPr>
                <w:rStyle w:val="Hyperlink"/>
              </w:rPr>
              <w:br/>
            </w:r>
            <w:r w:rsidR="00AC31F6" w:rsidRPr="00AC31F6">
              <w:t>public.courts.alaska.gov/web/forms/docs/civ-820.pdf</w:t>
            </w:r>
          </w:p>
        </w:tc>
      </w:tr>
      <w:tr w:rsidR="001168C5" w14:paraId="15C9D86F" w14:textId="77777777" w:rsidTr="00400529">
        <w:trPr>
          <w:jc w:val="center"/>
        </w:trPr>
        <w:tc>
          <w:tcPr>
            <w:tcW w:w="2880" w:type="dxa"/>
            <w:tcMar>
              <w:top w:w="360" w:type="dxa"/>
              <w:left w:w="115" w:type="dxa"/>
              <w:right w:w="115" w:type="dxa"/>
            </w:tcMar>
          </w:tcPr>
          <w:p w14:paraId="65073DBD" w14:textId="5B8AC807" w:rsidR="001168C5" w:rsidRPr="00A50D37" w:rsidRDefault="001168C5" w:rsidP="00400529">
            <w:pPr>
              <w:pStyle w:val="Heading2"/>
              <w:outlineLvl w:val="1"/>
              <w:rPr>
                <w:shd w:val="clear" w:color="auto" w:fill="FFFFFF"/>
              </w:rPr>
            </w:pPr>
            <w:r w:rsidRPr="00A50D37">
              <w:rPr>
                <w:shd w:val="clear" w:color="auto" w:fill="FFFFFF"/>
              </w:rPr>
              <w:lastRenderedPageBreak/>
              <w:t xml:space="preserve">Step </w:t>
            </w:r>
            <w:bookmarkStart w:id="66" w:name="FileSetAsideResponse"/>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30</w:t>
            </w:r>
            <w:r w:rsidRPr="00A50D37">
              <w:rPr>
                <w:shd w:val="clear" w:color="auto" w:fill="FFFFFF"/>
              </w:rPr>
              <w:fldChar w:fldCharType="end"/>
            </w:r>
            <w:bookmarkEnd w:id="66"/>
            <w:r w:rsidRPr="00A50D37">
              <w:rPr>
                <w:shd w:val="clear" w:color="auto" w:fill="FFFFFF"/>
              </w:rPr>
              <w:t>:</w:t>
            </w:r>
            <w:r>
              <w:rPr>
                <w:shd w:val="clear" w:color="auto" w:fill="FFFFFF"/>
              </w:rPr>
              <w:t xml:space="preserve"> </w:t>
            </w:r>
            <w:r>
              <w:t>F</w:t>
            </w:r>
            <w:r w:rsidRPr="007F4F15">
              <w:t xml:space="preserve">ile and serve your </w:t>
            </w:r>
            <w:r w:rsidRPr="00305573">
              <w:t>response</w:t>
            </w:r>
            <w:r>
              <w:t xml:space="preserve"> within 10 or 13 days</w:t>
            </w:r>
          </w:p>
        </w:tc>
        <w:tc>
          <w:tcPr>
            <w:tcW w:w="7612" w:type="dxa"/>
            <w:tcMar>
              <w:top w:w="432" w:type="dxa"/>
              <w:left w:w="115" w:type="dxa"/>
              <w:right w:w="115" w:type="dxa"/>
            </w:tcMar>
          </w:tcPr>
          <w:p w14:paraId="61D87664" w14:textId="77777777" w:rsidR="001168C5" w:rsidRDefault="001168C5" w:rsidP="00400529">
            <w:pPr>
              <w:pStyle w:val="BodyText"/>
              <w:ind w:left="440"/>
            </w:pPr>
            <w:r>
              <w:t>You have 10 days if delivered by hand and 13 days from the day you mailed your response</w:t>
            </w:r>
          </w:p>
          <w:p w14:paraId="4842C866" w14:textId="77777777" w:rsidR="001168C5" w:rsidRDefault="001168C5" w:rsidP="00400529">
            <w:pPr>
              <w:pStyle w:val="BodyText"/>
              <w:ind w:left="440"/>
            </w:pPr>
            <w:r>
              <w:t>Make 2 copies of your response. Keep 1 copy for your own records.</w:t>
            </w:r>
          </w:p>
          <w:p w14:paraId="450EC460" w14:textId="77777777" w:rsidR="001168C5" w:rsidRDefault="001168C5" w:rsidP="00400529">
            <w:pPr>
              <w:pStyle w:val="BodyText"/>
              <w:ind w:left="440"/>
            </w:pPr>
            <w:r>
              <w:t>You must give the other parent, or their lawyer if they have one, 1 copy of everything you file with the court.  You can mail or hand deliver it.  Do this the day you file your motion.  This is called “serving” the other side.  You have to write how you serve the other parent on your motion.</w:t>
            </w:r>
          </w:p>
          <w:p w14:paraId="5A29EF30" w14:textId="3BC7EEF1" w:rsidR="001168C5" w:rsidRPr="00E34C8D" w:rsidRDefault="001168C5" w:rsidP="00400529">
            <w:pPr>
              <w:pStyle w:val="BodyText"/>
              <w:ind w:left="440"/>
            </w:pPr>
            <w:r>
              <w:t xml:space="preserve">File the original with the court by the deadline (10 or 13 days).  If the deadline is a Friday, weekend, or holiday, your response is due the next day that is not a Friday, weekend or holiday.  For example, if the 10th day was Thursday, November 23rd, and it was Thanksgiving, your response would not be due until the following Monday. </w:t>
            </w:r>
          </w:p>
        </w:tc>
      </w:tr>
      <w:tr w:rsidR="001168C5" w14:paraId="40ED8F3B" w14:textId="77777777" w:rsidTr="00400529">
        <w:trPr>
          <w:jc w:val="center"/>
        </w:trPr>
        <w:tc>
          <w:tcPr>
            <w:tcW w:w="2880" w:type="dxa"/>
            <w:tcMar>
              <w:top w:w="360" w:type="dxa"/>
              <w:left w:w="115" w:type="dxa"/>
              <w:right w:w="115" w:type="dxa"/>
            </w:tcMar>
          </w:tcPr>
          <w:p w14:paraId="5F3B9384" w14:textId="77777777" w:rsidR="001168C5" w:rsidRDefault="001168C5" w:rsidP="00400529">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B972831" w14:textId="77777777" w:rsidR="001168C5" w:rsidRDefault="001168C5" w:rsidP="00400529"/>
        </w:tc>
      </w:tr>
      <w:tr w:rsidR="00F43981" w14:paraId="59B0EA74" w14:textId="77777777" w:rsidTr="00400529">
        <w:trPr>
          <w:jc w:val="center"/>
        </w:trPr>
        <w:tc>
          <w:tcPr>
            <w:tcW w:w="2880" w:type="dxa"/>
            <w:tcMar>
              <w:top w:w="360" w:type="dxa"/>
              <w:left w:w="115" w:type="dxa"/>
              <w:right w:w="115" w:type="dxa"/>
            </w:tcMar>
          </w:tcPr>
          <w:p w14:paraId="7E828D5D" w14:textId="2E800884" w:rsidR="00F43981" w:rsidRDefault="00F43981" w:rsidP="00400529">
            <w:pPr>
              <w:pStyle w:val="BodyText"/>
              <w:rPr>
                <w:shd w:val="clear" w:color="auto" w:fill="FFFFFF"/>
              </w:rPr>
            </w:pPr>
            <w:r w:rsidRPr="00AC31F6">
              <w:t>{%</w:t>
            </w:r>
            <w:r>
              <w:t>tr</w:t>
            </w:r>
            <w:r w:rsidRPr="00AC31F6">
              <w:t xml:space="preserve"> if </w:t>
            </w:r>
            <w:proofErr w:type="spellStart"/>
            <w:r w:rsidRPr="00AC31F6">
              <w:t>respond_to_set_aside</w:t>
            </w:r>
            <w:proofErr w:type="spellEnd"/>
            <w:r w:rsidRPr="00AC31F6">
              <w:t xml:space="preserve"> </w:t>
            </w:r>
            <w:r w:rsidR="00852E02">
              <w:t>=</w:t>
            </w:r>
            <w:r w:rsidRPr="00AC31F6">
              <w:t>= 'agree' %}</w:t>
            </w:r>
          </w:p>
        </w:tc>
        <w:tc>
          <w:tcPr>
            <w:tcW w:w="7612" w:type="dxa"/>
            <w:tcMar>
              <w:top w:w="432" w:type="dxa"/>
              <w:left w:w="115" w:type="dxa"/>
              <w:right w:w="115" w:type="dxa"/>
            </w:tcMar>
          </w:tcPr>
          <w:p w14:paraId="71761282" w14:textId="77777777" w:rsidR="00F43981" w:rsidRDefault="00F43981" w:rsidP="00400529"/>
        </w:tc>
      </w:tr>
      <w:tr w:rsidR="004C0700" w14:paraId="2BFC48B0" w14:textId="77777777" w:rsidTr="00400529">
        <w:trPr>
          <w:jc w:val="center"/>
        </w:trPr>
        <w:tc>
          <w:tcPr>
            <w:tcW w:w="2880" w:type="dxa"/>
            <w:tcMar>
              <w:top w:w="360" w:type="dxa"/>
              <w:left w:w="115" w:type="dxa"/>
              <w:right w:w="115" w:type="dxa"/>
            </w:tcMar>
          </w:tcPr>
          <w:p w14:paraId="7ECC2F98" w14:textId="0026568A" w:rsidR="004C0700" w:rsidRPr="00892DC7" w:rsidRDefault="004C0700" w:rsidP="00400529">
            <w:pPr>
              <w:pStyle w:val="Heading2"/>
              <w:outlineLvl w:val="1"/>
              <w:rPr>
                <w:bCs/>
              </w:rPr>
            </w:pPr>
            <w:r w:rsidRPr="00A50D37">
              <w:rPr>
                <w:shd w:val="clear" w:color="auto" w:fill="FFFFFF"/>
              </w:rPr>
              <w:t xml:space="preserve">Step </w:t>
            </w:r>
            <w:bookmarkStart w:id="67" w:name="SetAside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31</w:t>
            </w:r>
            <w:r w:rsidRPr="00A50D37">
              <w:rPr>
                <w:shd w:val="clear" w:color="auto" w:fill="FFFFFF"/>
              </w:rPr>
              <w:fldChar w:fldCharType="end"/>
            </w:r>
            <w:bookmarkEnd w:id="67"/>
            <w:r w:rsidRPr="00A50D37">
              <w:rPr>
                <w:shd w:val="clear" w:color="auto" w:fill="FFFFFF"/>
              </w:rPr>
              <w:t>:</w:t>
            </w:r>
            <w:r>
              <w:rPr>
                <w:shd w:val="clear" w:color="auto" w:fill="FFFFFF"/>
              </w:rPr>
              <w:t xml:space="preserve"> </w:t>
            </w:r>
            <w:r>
              <w:rPr>
                <w:bCs/>
              </w:rPr>
              <w:t>C</w:t>
            </w:r>
            <w:r w:rsidRPr="00892DC7">
              <w:rPr>
                <w:bCs/>
              </w:rPr>
              <w:t xml:space="preserve">ontact the </w:t>
            </w:r>
            <w:r w:rsidRPr="00892DC7">
              <w:t>other</w:t>
            </w:r>
            <w:r w:rsidRPr="00892DC7">
              <w:rPr>
                <w:bCs/>
              </w:rPr>
              <w:t xml:space="preserve"> parent, write out your agreement, and file it with the </w:t>
            </w:r>
            <w:r w:rsidRPr="00892DC7">
              <w:rPr>
                <w:bCs/>
              </w:rPr>
              <w:lastRenderedPageBreak/>
              <w:t>court</w:t>
            </w:r>
          </w:p>
          <w:p w14:paraId="7A4ADACB" w14:textId="77777777" w:rsidR="004C0700" w:rsidRPr="00A50D37" w:rsidRDefault="004C0700" w:rsidP="00400529">
            <w:pPr>
              <w:pStyle w:val="Heading2"/>
              <w:outlineLvl w:val="1"/>
              <w:rPr>
                <w:shd w:val="clear" w:color="auto" w:fill="FFFFFF"/>
              </w:rPr>
            </w:pPr>
          </w:p>
        </w:tc>
        <w:tc>
          <w:tcPr>
            <w:tcW w:w="7612" w:type="dxa"/>
            <w:tcMar>
              <w:top w:w="432" w:type="dxa"/>
              <w:left w:w="115" w:type="dxa"/>
              <w:right w:w="115" w:type="dxa"/>
            </w:tcMar>
          </w:tcPr>
          <w:p w14:paraId="24B89243" w14:textId="77777777" w:rsidR="004C0700" w:rsidRDefault="004C0700" w:rsidP="00400529">
            <w:pPr>
              <w:pStyle w:val="BodyText"/>
            </w:pPr>
            <w:r>
              <w:lastRenderedPageBreak/>
              <w:t xml:space="preserve">If you and the other parent agree, and are able to work together to write out the agreement, you can fill out and </w:t>
            </w:r>
            <w:r w:rsidRPr="000E1D2A">
              <w:t>file with the court</w:t>
            </w:r>
            <w:r>
              <w:t>:</w:t>
            </w:r>
          </w:p>
          <w:p w14:paraId="66BEB4EF" w14:textId="503EA7F1" w:rsidR="004C0700" w:rsidRDefault="004C0700" w:rsidP="00400529">
            <w:pPr>
              <w:pStyle w:val="ListParagraph"/>
              <w:ind w:left="418"/>
            </w:pPr>
            <w:r w:rsidRPr="00051879">
              <w:rPr>
                <w:b/>
                <w:color w:val="000000"/>
              </w:rPr>
              <w:t>Joint Motion</w:t>
            </w:r>
            <w:r>
              <w:t xml:space="preserve"> </w:t>
            </w:r>
            <w:r w:rsidRPr="00051879">
              <w:rPr>
                <w:b/>
              </w:rPr>
              <w:t>to Put Settlement on the Record, SHC-1063</w:t>
            </w:r>
            <w:r>
              <w:t> </w:t>
            </w:r>
            <w:r>
              <w:br/>
              <w:t xml:space="preserve">as a </w:t>
            </w:r>
            <w:hyperlink r:id="rId111" w:tgtFrame="_blank" w:history="1">
              <w:r>
                <w:rPr>
                  <w:rStyle w:val="Hyperlink"/>
                  <w:color w:val="006699"/>
                </w:rPr>
                <w:t>Word</w:t>
              </w:r>
            </w:hyperlink>
            <w:r>
              <w:rPr>
                <w:rStyle w:val="Hyperlink"/>
                <w:color w:val="006699"/>
              </w:rPr>
              <w:t xml:space="preserve"> </w:t>
            </w:r>
            <w:hyperlink r:id="rId112"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w:t>
            </w:r>
            <w:hyperlink r:id="rId113" w:tgtFrame="_blank" w:history="1">
              <w:r>
                <w:rPr>
                  <w:rStyle w:val="Hyperlink"/>
                  <w:color w:val="006699"/>
                </w:rPr>
                <w:t>PDF</w:t>
              </w:r>
            </w:hyperlink>
            <w:r>
              <w:rPr>
                <w:rStyle w:val="Hyperlink"/>
                <w:color w:val="006699"/>
              </w:rPr>
              <w:br/>
            </w:r>
            <w:r w:rsidRPr="00B61C19">
              <w:t>courts.alaska.gov/shc/family/docs/shc-1063n.pdf</w:t>
            </w:r>
          </w:p>
          <w:p w14:paraId="122EE462" w14:textId="56A1AE25" w:rsidR="004C0700" w:rsidRPr="00E34C8D" w:rsidRDefault="004C0700" w:rsidP="004C0700">
            <w:pPr>
              <w:pStyle w:val="ListParagraph"/>
              <w:ind w:left="418"/>
            </w:pPr>
            <w:r w:rsidRPr="004E5FAE">
              <w:rPr>
                <w:b/>
                <w:color w:val="000000"/>
              </w:rPr>
              <w:lastRenderedPageBreak/>
              <w:t>Agreement</w:t>
            </w:r>
            <w:r w:rsidRPr="004E5FAE">
              <w:rPr>
                <w:b/>
              </w:rPr>
              <w:t xml:space="preserve"> &amp; Order, SHC-1061</w:t>
            </w:r>
            <w:r>
              <w:br/>
              <w:t xml:space="preserve">as a </w:t>
            </w:r>
            <w:hyperlink r:id="rId114" w:tgtFrame="_blank" w:history="1">
              <w:r>
                <w:rPr>
                  <w:rStyle w:val="Hyperlink"/>
                  <w:color w:val="006699"/>
                </w:rPr>
                <w:t>Word</w:t>
              </w:r>
            </w:hyperlink>
            <w:r>
              <w:rPr>
                <w:rStyle w:val="Hyperlink"/>
                <w:color w:val="006699"/>
              </w:rPr>
              <w:t xml:space="preserve"> </w:t>
            </w:r>
            <w:hyperlink r:id="rId115"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 a</w:t>
            </w:r>
            <w:r>
              <w:t> </w:t>
            </w:r>
            <w:hyperlink r:id="rId116" w:tgtFrame="_blank" w:history="1">
              <w:r>
                <w:rPr>
                  <w:rStyle w:val="Hyperlink"/>
                  <w:color w:val="006699"/>
                </w:rPr>
                <w:t>PDF</w:t>
              </w:r>
            </w:hyperlink>
            <w:r>
              <w:rPr>
                <w:rStyle w:val="Hyperlink"/>
                <w:color w:val="006699"/>
              </w:rPr>
              <w:br/>
            </w:r>
            <w:r w:rsidRPr="00B61C19">
              <w:t>courts.alaska.gov/shc/family/docs/shc-106</w:t>
            </w:r>
            <w:r>
              <w:t>1</w:t>
            </w:r>
            <w:r w:rsidRPr="00B61C19">
              <w:t>n.pdf</w:t>
            </w:r>
          </w:p>
        </w:tc>
      </w:tr>
      <w:tr w:rsidR="004C0700" w14:paraId="6DA50D7E" w14:textId="77777777" w:rsidTr="00400529">
        <w:trPr>
          <w:trHeight w:val="4480"/>
          <w:jc w:val="center"/>
        </w:trPr>
        <w:tc>
          <w:tcPr>
            <w:tcW w:w="2880" w:type="dxa"/>
            <w:tcMar>
              <w:top w:w="360" w:type="dxa"/>
              <w:left w:w="115" w:type="dxa"/>
              <w:right w:w="115" w:type="dxa"/>
            </w:tcMar>
          </w:tcPr>
          <w:p w14:paraId="087D4D8D" w14:textId="6A367620" w:rsidR="004C0700" w:rsidRPr="00A50D37" w:rsidRDefault="004C0700" w:rsidP="00400529">
            <w:pPr>
              <w:pStyle w:val="Heading2"/>
              <w:outlineLvl w:val="1"/>
              <w:rPr>
                <w:shd w:val="clear" w:color="auto" w:fill="FFFFFF"/>
              </w:rPr>
            </w:pPr>
            <w:r w:rsidRPr="00A50D37">
              <w:rPr>
                <w:shd w:val="clear" w:color="auto" w:fill="FFFFFF"/>
              </w:rPr>
              <w:lastRenderedPageBreak/>
              <w:t xml:space="preserve">Step </w:t>
            </w:r>
            <w:bookmarkStart w:id="68" w:name="FileSetAsideAgreem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32</w:t>
            </w:r>
            <w:r w:rsidRPr="00A50D37">
              <w:rPr>
                <w:shd w:val="clear" w:color="auto" w:fill="FFFFFF"/>
              </w:rPr>
              <w:fldChar w:fldCharType="end"/>
            </w:r>
            <w:bookmarkEnd w:id="68"/>
            <w:r w:rsidRPr="00A50D37">
              <w:rPr>
                <w:shd w:val="clear" w:color="auto" w:fill="FFFFFF"/>
              </w:rPr>
              <w:t>:</w:t>
            </w:r>
            <w:r>
              <w:rPr>
                <w:shd w:val="clear" w:color="auto" w:fill="FFFFFF"/>
              </w:rPr>
              <w:t xml:space="preserve"> File your agreement with the court within 10 or 13 days</w:t>
            </w:r>
          </w:p>
        </w:tc>
        <w:tc>
          <w:tcPr>
            <w:tcW w:w="7612" w:type="dxa"/>
            <w:tcMar>
              <w:top w:w="432" w:type="dxa"/>
              <w:left w:w="115" w:type="dxa"/>
              <w:right w:w="115" w:type="dxa"/>
            </w:tcMar>
          </w:tcPr>
          <w:p w14:paraId="4A14C3E2" w14:textId="77777777" w:rsidR="004C0700" w:rsidRDefault="004C0700" w:rsidP="00400529">
            <w:pPr>
              <w:pStyle w:val="Heading3"/>
              <w:outlineLvl w:val="2"/>
            </w:pPr>
            <w:r w:rsidRPr="007F4F15">
              <w:t xml:space="preserve">File </w:t>
            </w:r>
            <w:r>
              <w:t>y</w:t>
            </w:r>
            <w:r w:rsidRPr="007F4F15">
              <w:t xml:space="preserve">our </w:t>
            </w:r>
            <w:r>
              <w:t>agreement with the court within 10 or 13 days</w:t>
            </w:r>
          </w:p>
          <w:p w14:paraId="19AB8EA5" w14:textId="77777777" w:rsidR="004C0700" w:rsidRPr="006A5AFB" w:rsidRDefault="004C0700" w:rsidP="00400529">
            <w:pPr>
              <w:pStyle w:val="BodyText"/>
              <w:rPr>
                <w:b/>
                <w:i/>
                <w:iCs/>
              </w:rPr>
            </w:pPr>
            <w:r>
              <w:t>10 if hand delivered and 13 from day mailed if mailed</w:t>
            </w:r>
          </w:p>
          <w:p w14:paraId="658C05BD" w14:textId="77777777" w:rsidR="004C0700" w:rsidRPr="005564EE" w:rsidRDefault="004C0700" w:rsidP="00400529">
            <w:pPr>
              <w:pStyle w:val="ListParagraph"/>
              <w:ind w:left="418"/>
              <w:rPr>
                <w:color w:val="000000"/>
              </w:rPr>
            </w:pPr>
            <w:r w:rsidRPr="005564EE">
              <w:rPr>
                <w:color w:val="000000" w:themeColor="text1"/>
              </w:rPr>
              <w:t xml:space="preserve">Make </w:t>
            </w:r>
            <w:r w:rsidRPr="005564EE">
              <w:rPr>
                <w:color w:val="000000"/>
              </w:rPr>
              <w:t>2 copies of the forms you filled out stating your agreement – 1 for you and 1 for the other parent.</w:t>
            </w:r>
          </w:p>
          <w:p w14:paraId="47C50D89" w14:textId="77777777" w:rsidR="004C0700" w:rsidRDefault="004C0700" w:rsidP="00400529">
            <w:pPr>
              <w:pStyle w:val="ListParagraph"/>
              <w:ind w:left="418"/>
            </w:pPr>
            <w:r w:rsidRPr="005564EE">
              <w:rPr>
                <w:color w:val="000000"/>
              </w:rPr>
              <w:t>File the original with the court by the deadline (10 or 13 days).  If the deadline</w:t>
            </w:r>
            <w:r w:rsidRPr="005564EE">
              <w:rPr>
                <w:rFonts w:eastAsia="Times New Roman"/>
                <w:color w:val="000000"/>
              </w:rPr>
              <w:t xml:space="preserve"> is a Friday, weekend, or holiday, your response is due the next day</w:t>
            </w:r>
            <w:r w:rsidRPr="009218C7">
              <w:rPr>
                <w:rFonts w:eastAsia="Times New Roman"/>
                <w:color w:val="000000"/>
              </w:rPr>
              <w:t xml:space="preserve"> that is not a Friday, weekend or holiday.  For example, if the 10</w:t>
            </w:r>
            <w:r w:rsidRPr="009218C7">
              <w:rPr>
                <w:rFonts w:eastAsia="Times New Roman"/>
                <w:color w:val="000000"/>
                <w:vertAlign w:val="superscript"/>
              </w:rPr>
              <w:t>th</w:t>
            </w:r>
            <w:r w:rsidRPr="009218C7">
              <w:rPr>
                <w:rFonts w:eastAsia="Times New Roman"/>
                <w:color w:val="000000"/>
              </w:rPr>
              <w:t xml:space="preserve"> day was Thursday, November 23</w:t>
            </w:r>
            <w:r w:rsidRPr="009218C7">
              <w:rPr>
                <w:rFonts w:eastAsia="Times New Roman"/>
                <w:color w:val="000000"/>
                <w:vertAlign w:val="superscript"/>
              </w:rPr>
              <w:t>rd</w:t>
            </w:r>
            <w:r w:rsidRPr="009218C7">
              <w:rPr>
                <w:rFonts w:eastAsia="Times New Roman"/>
                <w:color w:val="000000"/>
              </w:rPr>
              <w:t>, and it was Thanksgiving, your response would not be due until the following Monday</w:t>
            </w:r>
            <w:r>
              <w:rPr>
                <w:rFonts w:eastAsia="Times New Roman"/>
                <w:color w:val="000000"/>
              </w:rPr>
              <w:t>.</w:t>
            </w:r>
          </w:p>
        </w:tc>
      </w:tr>
      <w:tr w:rsidR="00F43981" w14:paraId="18BA67BF" w14:textId="77777777" w:rsidTr="00400529">
        <w:trPr>
          <w:jc w:val="center"/>
        </w:trPr>
        <w:tc>
          <w:tcPr>
            <w:tcW w:w="2880" w:type="dxa"/>
            <w:tcMar>
              <w:top w:w="360" w:type="dxa"/>
              <w:left w:w="115" w:type="dxa"/>
              <w:right w:w="115" w:type="dxa"/>
            </w:tcMar>
          </w:tcPr>
          <w:p w14:paraId="01E6D08E" w14:textId="77777777" w:rsidR="00F43981" w:rsidRDefault="00F43981" w:rsidP="00400529">
            <w:pPr>
              <w:pStyle w:val="BodyText"/>
              <w:rPr>
                <w:shd w:val="clear" w:color="auto" w:fill="FFFFFF"/>
              </w:rPr>
            </w:pPr>
            <w:r>
              <w:rPr>
                <w:shd w:val="clear" w:color="auto" w:fill="FFFFFF"/>
              </w:rPr>
              <w:t>{%tr endif %}</w:t>
            </w:r>
          </w:p>
        </w:tc>
        <w:tc>
          <w:tcPr>
            <w:tcW w:w="7612" w:type="dxa"/>
            <w:tcMar>
              <w:top w:w="432" w:type="dxa"/>
              <w:left w:w="115" w:type="dxa"/>
              <w:right w:w="115" w:type="dxa"/>
            </w:tcMar>
          </w:tcPr>
          <w:p w14:paraId="0EDB939B" w14:textId="77777777" w:rsidR="00F43981" w:rsidRDefault="00F43981" w:rsidP="00400529"/>
        </w:tc>
      </w:tr>
      <w:tr w:rsidR="00F43981" w14:paraId="14B5C98F" w14:textId="77777777" w:rsidTr="00400529">
        <w:trPr>
          <w:jc w:val="center"/>
        </w:trPr>
        <w:tc>
          <w:tcPr>
            <w:tcW w:w="2880" w:type="dxa"/>
            <w:tcMar>
              <w:top w:w="360" w:type="dxa"/>
              <w:left w:w="115" w:type="dxa"/>
              <w:right w:w="115" w:type="dxa"/>
            </w:tcMar>
          </w:tcPr>
          <w:p w14:paraId="0774BB09" w14:textId="77777777" w:rsidR="00F43981" w:rsidRDefault="00F43981" w:rsidP="00400529">
            <w:pPr>
              <w:pStyle w:val="BodyText"/>
              <w:rPr>
                <w:shd w:val="clear" w:color="auto" w:fill="FFFFFF"/>
              </w:rPr>
            </w:pPr>
            <w:r>
              <w:rPr>
                <w:shd w:val="clear" w:color="auto" w:fill="FFFFFF"/>
              </w:rPr>
              <w:t xml:space="preserve">{%tr if </w:t>
            </w:r>
            <w:proofErr w:type="spellStart"/>
            <w:r>
              <w:rPr>
                <w:shd w:val="clear" w:color="auto" w:fill="FFFFFF"/>
              </w:rPr>
              <w:t>respond_to_set_aside</w:t>
            </w:r>
            <w:proofErr w:type="spellEnd"/>
            <w:r>
              <w:rPr>
                <w:shd w:val="clear" w:color="auto" w:fill="FFFFFF"/>
              </w:rPr>
              <w:t xml:space="preserve"> </w:t>
            </w:r>
            <w:proofErr w:type="gramStart"/>
            <w:r>
              <w:rPr>
                <w:shd w:val="clear" w:color="auto" w:fill="FFFFFF"/>
              </w:rPr>
              <w:t>in(</w:t>
            </w:r>
            <w:proofErr w:type="gramEnd"/>
            <w:r>
              <w:rPr>
                <w:shd w:val="clear" w:color="auto" w:fill="FFFFFF"/>
              </w:rPr>
              <w:t>'agree', 'agree to some', 'agree to none') %}</w:t>
            </w:r>
          </w:p>
        </w:tc>
        <w:tc>
          <w:tcPr>
            <w:tcW w:w="7612" w:type="dxa"/>
            <w:tcMar>
              <w:top w:w="432" w:type="dxa"/>
              <w:left w:w="115" w:type="dxa"/>
              <w:right w:w="115" w:type="dxa"/>
            </w:tcMar>
          </w:tcPr>
          <w:p w14:paraId="243808C9" w14:textId="77777777" w:rsidR="00F43981" w:rsidRDefault="00F43981" w:rsidP="00400529"/>
        </w:tc>
      </w:tr>
      <w:tr w:rsidR="000B1F23" w14:paraId="68FED4D4" w14:textId="77777777" w:rsidTr="00921DA3">
        <w:trPr>
          <w:jc w:val="center"/>
        </w:trPr>
        <w:tc>
          <w:tcPr>
            <w:tcW w:w="2880" w:type="dxa"/>
            <w:tcMar>
              <w:top w:w="360" w:type="dxa"/>
              <w:left w:w="115" w:type="dxa"/>
              <w:right w:w="115" w:type="dxa"/>
            </w:tcMar>
          </w:tcPr>
          <w:p w14:paraId="1FD095C6" w14:textId="3FD2F77E" w:rsidR="000B1F23" w:rsidRPr="00A50D37" w:rsidRDefault="000B1F23" w:rsidP="00A50D37">
            <w:pPr>
              <w:pStyle w:val="Heading2"/>
              <w:outlineLvl w:val="1"/>
              <w:rPr>
                <w:shd w:val="clear" w:color="auto" w:fill="FFFFFF"/>
              </w:rPr>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33</w:t>
            </w:r>
            <w:r w:rsidRPr="00A50D37">
              <w:rPr>
                <w:shd w:val="clear" w:color="auto" w:fill="FFFFFF"/>
              </w:rPr>
              <w:fldChar w:fldCharType="end"/>
            </w:r>
            <w:r w:rsidRPr="00A50D37">
              <w:rPr>
                <w:shd w:val="clear" w:color="auto" w:fill="FFFFFF"/>
              </w:rPr>
              <w:t>:</w:t>
            </w:r>
            <w:r w:rsidR="00E4039C">
              <w:t xml:space="preserve"> </w:t>
            </w:r>
            <w:r w:rsidR="00E4039C" w:rsidRPr="00E4039C">
              <w:rPr>
                <w:shd w:val="clear" w:color="auto" w:fill="FFFFFF"/>
              </w:rPr>
              <w:t xml:space="preserve">What to </w:t>
            </w:r>
            <w:r w:rsidR="00E4039C">
              <w:rPr>
                <w:shd w:val="clear" w:color="auto" w:fill="FFFFFF"/>
              </w:rPr>
              <w:t>e</w:t>
            </w:r>
            <w:r w:rsidR="00E4039C" w:rsidRPr="00E4039C">
              <w:rPr>
                <w:shd w:val="clear" w:color="auto" w:fill="FFFFFF"/>
              </w:rPr>
              <w:t xml:space="preserve">xpect </w:t>
            </w:r>
            <w:r w:rsidR="00E4039C">
              <w:rPr>
                <w:shd w:val="clear" w:color="auto" w:fill="FFFFFF"/>
              </w:rPr>
              <w:t>a</w:t>
            </w:r>
            <w:r w:rsidR="00E4039C" w:rsidRPr="00E4039C">
              <w:rPr>
                <w:shd w:val="clear" w:color="auto" w:fill="FFFFFF"/>
              </w:rPr>
              <w:t xml:space="preserve">fter </w:t>
            </w:r>
            <w:r w:rsidR="00E4039C">
              <w:rPr>
                <w:shd w:val="clear" w:color="auto" w:fill="FFFFFF"/>
              </w:rPr>
              <w:t>y</w:t>
            </w:r>
            <w:r w:rsidR="00E4039C" w:rsidRPr="00E4039C">
              <w:rPr>
                <w:shd w:val="clear" w:color="auto" w:fill="FFFFFF"/>
              </w:rPr>
              <w:t xml:space="preserve">ou </w:t>
            </w:r>
            <w:r w:rsidR="00E4039C">
              <w:rPr>
                <w:shd w:val="clear" w:color="auto" w:fill="FFFFFF"/>
              </w:rPr>
              <w:t>r</w:t>
            </w:r>
            <w:r w:rsidR="00E4039C" w:rsidRPr="00E4039C">
              <w:rPr>
                <w:shd w:val="clear" w:color="auto" w:fill="FFFFFF"/>
              </w:rPr>
              <w:t>espond to the Motion to Set Aside Judgment or Order</w:t>
            </w:r>
          </w:p>
        </w:tc>
        <w:tc>
          <w:tcPr>
            <w:tcW w:w="7612" w:type="dxa"/>
            <w:tcMar>
              <w:top w:w="432" w:type="dxa"/>
              <w:left w:w="115" w:type="dxa"/>
              <w:right w:w="115" w:type="dxa"/>
            </w:tcMar>
          </w:tcPr>
          <w:p w14:paraId="1026ACC1" w14:textId="5AA5653A" w:rsidR="001E5E67" w:rsidRPr="003F7850" w:rsidRDefault="001E5E67" w:rsidP="003F7850">
            <w:pPr>
              <w:pStyle w:val="BodyText"/>
              <w:numPr>
                <w:ilvl w:val="1"/>
                <w:numId w:val="20"/>
              </w:numPr>
              <w:ind w:left="420"/>
            </w:pPr>
            <w:r w:rsidRPr="003F7850">
              <w:t xml:space="preserve">If the </w:t>
            </w:r>
            <w:r w:rsidRPr="003F7850">
              <w:rPr>
                <w:b/>
              </w:rPr>
              <w:t>Motion to Set Aside Judgment or Order</w:t>
            </w:r>
            <w:r w:rsidRPr="003F7850">
              <w:t xml:space="preserve"> is not granted or is denied, the parents are supposed to follow the Judgment or Order and the parent who received the original order or judgment can enforce it.</w:t>
            </w:r>
          </w:p>
          <w:p w14:paraId="36BE13B9" w14:textId="48D46F27" w:rsidR="001E5E67" w:rsidRPr="003F7850" w:rsidRDefault="001E5E67" w:rsidP="003F7850">
            <w:pPr>
              <w:pStyle w:val="BodyText"/>
              <w:numPr>
                <w:ilvl w:val="1"/>
                <w:numId w:val="20"/>
              </w:numPr>
              <w:ind w:left="420"/>
            </w:pPr>
            <w:r w:rsidRPr="003F7850">
              <w:t xml:space="preserve">If the </w:t>
            </w:r>
            <w:r w:rsidRPr="003F7850">
              <w:rPr>
                <w:b/>
              </w:rPr>
              <w:t>Motion to Set Aside Judgment or Order</w:t>
            </w:r>
            <w:r w:rsidRPr="003F7850">
              <w:t xml:space="preserve"> is granted, the court will notify both parents about the next step in the case.  </w:t>
            </w:r>
          </w:p>
          <w:p w14:paraId="200E8B33" w14:textId="338709F6" w:rsidR="000B1F23" w:rsidRDefault="001E5E67" w:rsidP="003F7850">
            <w:pPr>
              <w:pStyle w:val="BodyText"/>
              <w:numPr>
                <w:ilvl w:val="1"/>
                <w:numId w:val="20"/>
              </w:numPr>
              <w:ind w:left="420"/>
            </w:pPr>
            <w:r w:rsidRPr="003F7850">
              <w:t xml:space="preserve">Either parent can appeal the decision about the </w:t>
            </w:r>
            <w:r w:rsidRPr="003F7850">
              <w:rPr>
                <w:b/>
              </w:rPr>
              <w:t>Motion to Set Aside Judgment or Order</w:t>
            </w:r>
            <w:r w:rsidRPr="003F7850">
              <w:t xml:space="preserve"> if they believe the judge made a legal mistake.</w:t>
            </w:r>
          </w:p>
        </w:tc>
      </w:tr>
      <w:tr w:rsidR="00B95C86" w14:paraId="03AAA966" w14:textId="77777777" w:rsidTr="00921DA3">
        <w:trPr>
          <w:jc w:val="center"/>
        </w:trPr>
        <w:tc>
          <w:tcPr>
            <w:tcW w:w="2880" w:type="dxa"/>
            <w:tcMar>
              <w:top w:w="360" w:type="dxa"/>
              <w:left w:w="115" w:type="dxa"/>
              <w:right w:w="115" w:type="dxa"/>
            </w:tcMar>
          </w:tcPr>
          <w:p w14:paraId="422AF5FF" w14:textId="0FF38D0D" w:rsidR="00B95C86" w:rsidRDefault="00B95C86" w:rsidP="00CE5ADB">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052BFD8C" w14:textId="77777777" w:rsidR="00B95C86" w:rsidRDefault="00B95C86" w:rsidP="00CE5ADB"/>
        </w:tc>
      </w:tr>
      <w:tr w:rsidR="000B1F23" w14:paraId="6DD87BB0" w14:textId="77777777" w:rsidTr="00904B5D">
        <w:trPr>
          <w:jc w:val="center"/>
        </w:trPr>
        <w:tc>
          <w:tcPr>
            <w:tcW w:w="2880" w:type="dxa"/>
            <w:tcMar>
              <w:top w:w="360" w:type="dxa"/>
              <w:left w:w="115" w:type="dxa"/>
              <w:right w:w="115" w:type="dxa"/>
            </w:tcMar>
          </w:tcPr>
          <w:p w14:paraId="78B18F18" w14:textId="3169E7B7" w:rsidR="000B1F23" w:rsidRDefault="000B1F23" w:rsidP="00904B5D">
            <w:pPr>
              <w:pStyle w:val="BodyText"/>
              <w:rPr>
                <w:shd w:val="clear" w:color="auto" w:fill="FFFFFF"/>
              </w:rPr>
            </w:pPr>
            <w:r>
              <w:rPr>
                <w:shd w:val="clear" w:color="auto" w:fill="FFFFFF"/>
              </w:rPr>
              <w:t xml:space="preserve">{%tr if </w:t>
            </w:r>
            <w:proofErr w:type="spellStart"/>
            <w:r w:rsidR="00F43981" w:rsidRPr="00F43981">
              <w:rPr>
                <w:shd w:val="clear" w:color="auto" w:fill="FFFFFF"/>
                <w:lang w:val="en"/>
              </w:rPr>
              <w:t>respond_to_appeal</w:t>
            </w:r>
            <w:proofErr w:type="spellEnd"/>
            <w:r w:rsidR="00F43981" w:rsidRPr="00F43981">
              <w:rPr>
                <w:shd w:val="clear" w:color="auto" w:fill="FFFFFF"/>
              </w:rPr>
              <w:t xml:space="preserve"> </w:t>
            </w:r>
            <w:r w:rsidR="00F43981">
              <w:rPr>
                <w:shd w:val="clear" w:color="auto" w:fill="FFFFFF"/>
              </w:rPr>
              <w:t>in ('</w:t>
            </w:r>
            <w:proofErr w:type="spellStart"/>
            <w:r w:rsidR="00F43981">
              <w:rPr>
                <w:shd w:val="clear" w:color="auto" w:fill="FFFFFF"/>
              </w:rPr>
              <w:t>agree','agree</w:t>
            </w:r>
            <w:proofErr w:type="spellEnd"/>
            <w:r w:rsidR="00F43981">
              <w:rPr>
                <w:shd w:val="clear" w:color="auto" w:fill="FFFFFF"/>
              </w:rPr>
              <w:t xml:space="preserve"> to some', 'agree to none')</w:t>
            </w:r>
            <w:r w:rsidR="00577A78">
              <w:rPr>
                <w:shd w:val="clear" w:color="auto" w:fill="FFFFFF"/>
              </w:rPr>
              <w:t xml:space="preserve"> </w:t>
            </w:r>
            <w:r>
              <w:rPr>
                <w:shd w:val="clear" w:color="auto" w:fill="FFFFFF"/>
              </w:rPr>
              <w:t>%}</w:t>
            </w:r>
          </w:p>
        </w:tc>
        <w:tc>
          <w:tcPr>
            <w:tcW w:w="7612" w:type="dxa"/>
            <w:tcMar>
              <w:top w:w="432" w:type="dxa"/>
              <w:left w:w="115" w:type="dxa"/>
              <w:right w:w="115" w:type="dxa"/>
            </w:tcMar>
          </w:tcPr>
          <w:p w14:paraId="4ECB71C5" w14:textId="77777777" w:rsidR="000B1F23" w:rsidRDefault="000B1F23" w:rsidP="00904B5D"/>
        </w:tc>
      </w:tr>
      <w:tr w:rsidR="000B1F23" w14:paraId="6AA642BC" w14:textId="77777777" w:rsidTr="00904B5D">
        <w:trPr>
          <w:jc w:val="center"/>
        </w:trPr>
        <w:tc>
          <w:tcPr>
            <w:tcW w:w="2880" w:type="dxa"/>
            <w:tcMar>
              <w:top w:w="360" w:type="dxa"/>
              <w:left w:w="115" w:type="dxa"/>
              <w:right w:w="115" w:type="dxa"/>
            </w:tcMar>
          </w:tcPr>
          <w:p w14:paraId="250E0913" w14:textId="1B6D75A4" w:rsidR="000B1F23" w:rsidRDefault="000B1F23" w:rsidP="00904B5D">
            <w:pPr>
              <w:pStyle w:val="Heading2"/>
              <w:outlineLvl w:val="1"/>
            </w:pPr>
            <w:r w:rsidRPr="00A50D37">
              <w:rPr>
                <w:shd w:val="clear" w:color="auto" w:fill="FFFFFF"/>
              </w:rPr>
              <w:t xml:space="preserve">Step </w:t>
            </w:r>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34</w:t>
            </w:r>
            <w:r w:rsidRPr="00A50D37">
              <w:rPr>
                <w:shd w:val="clear" w:color="auto" w:fill="FFFFFF"/>
              </w:rPr>
              <w:fldChar w:fldCharType="end"/>
            </w:r>
            <w:r w:rsidRPr="00A50D37">
              <w:rPr>
                <w:shd w:val="clear" w:color="auto" w:fill="FFFFFF"/>
              </w:rPr>
              <w:t>:</w:t>
            </w:r>
            <w:r w:rsidR="00F43981">
              <w:t xml:space="preserve"> </w:t>
            </w:r>
            <w:r w:rsidR="00F43981" w:rsidRPr="00F43981">
              <w:rPr>
                <w:shd w:val="clear" w:color="auto" w:fill="FFFFFF"/>
              </w:rPr>
              <w:t xml:space="preserve">{% if </w:t>
            </w:r>
            <w:proofErr w:type="spellStart"/>
            <w:r w:rsidR="00F43981" w:rsidRPr="00F43981">
              <w:rPr>
                <w:shd w:val="clear" w:color="auto" w:fill="FFFFFF"/>
              </w:rPr>
              <w:t>respond_to_appeal</w:t>
            </w:r>
            <w:proofErr w:type="spellEnd"/>
            <w:r w:rsidR="00F43981" w:rsidRPr="00F43981">
              <w:rPr>
                <w:shd w:val="clear" w:color="auto" w:fill="FFFFFF"/>
              </w:rPr>
              <w:t xml:space="preserve"> == 'agree' </w:t>
            </w:r>
            <w:proofErr w:type="gramStart"/>
            <w:r w:rsidR="00F43981" w:rsidRPr="00F43981">
              <w:rPr>
                <w:shd w:val="clear" w:color="auto" w:fill="FFFFFF"/>
              </w:rPr>
              <w:t>%}Let</w:t>
            </w:r>
            <w:proofErr w:type="gramEnd"/>
            <w:r w:rsidR="00F43981" w:rsidRPr="00F43981">
              <w:rPr>
                <w:shd w:val="clear" w:color="auto" w:fill="FFFFFF"/>
              </w:rPr>
              <w:t xml:space="preserve"> the </w:t>
            </w:r>
            <w:r w:rsidR="00F43981">
              <w:rPr>
                <w:shd w:val="clear" w:color="auto" w:fill="FFFFFF"/>
              </w:rPr>
              <w:t>o</w:t>
            </w:r>
            <w:r w:rsidR="00F43981" w:rsidRPr="00F43981">
              <w:rPr>
                <w:shd w:val="clear" w:color="auto" w:fill="FFFFFF"/>
              </w:rPr>
              <w:t xml:space="preserve">ther </w:t>
            </w:r>
            <w:r w:rsidR="00F43981">
              <w:rPr>
                <w:shd w:val="clear" w:color="auto" w:fill="FFFFFF"/>
              </w:rPr>
              <w:t>p</w:t>
            </w:r>
            <w:r w:rsidR="00F43981" w:rsidRPr="00F43981">
              <w:rPr>
                <w:shd w:val="clear" w:color="auto" w:fill="FFFFFF"/>
              </w:rPr>
              <w:t xml:space="preserve">arent </w:t>
            </w:r>
            <w:r w:rsidR="00F43981">
              <w:rPr>
                <w:shd w:val="clear" w:color="auto" w:fill="FFFFFF"/>
              </w:rPr>
              <w:t>k</w:t>
            </w:r>
            <w:r w:rsidR="00F43981" w:rsidRPr="00F43981">
              <w:rPr>
                <w:shd w:val="clear" w:color="auto" w:fill="FFFFFF"/>
              </w:rPr>
              <w:t xml:space="preserve">now </w:t>
            </w:r>
            <w:r w:rsidR="00F43981">
              <w:rPr>
                <w:shd w:val="clear" w:color="auto" w:fill="FFFFFF"/>
              </w:rPr>
              <w:t>y</w:t>
            </w:r>
            <w:r w:rsidR="00F43981" w:rsidRPr="00F43981">
              <w:rPr>
                <w:shd w:val="clear" w:color="auto" w:fill="FFFFFF"/>
              </w:rPr>
              <w:t xml:space="preserve">ou </w:t>
            </w:r>
            <w:r w:rsidR="00F43981">
              <w:rPr>
                <w:shd w:val="clear" w:color="auto" w:fill="FFFFFF"/>
              </w:rPr>
              <w:t>a</w:t>
            </w:r>
            <w:r w:rsidR="00F43981" w:rsidRPr="00F43981">
              <w:rPr>
                <w:shd w:val="clear" w:color="auto" w:fill="FFFFFF"/>
              </w:rPr>
              <w:t xml:space="preserve">gree with the Appeal and </w:t>
            </w:r>
            <w:r w:rsidR="00F43981">
              <w:rPr>
                <w:shd w:val="clear" w:color="auto" w:fill="FFFFFF"/>
              </w:rPr>
              <w:t>d</w:t>
            </w:r>
            <w:r w:rsidR="00F43981" w:rsidRPr="00F43981">
              <w:rPr>
                <w:shd w:val="clear" w:color="auto" w:fill="FFFFFF"/>
              </w:rPr>
              <w:t xml:space="preserve">ecide if </w:t>
            </w:r>
            <w:r w:rsidR="00F43981">
              <w:rPr>
                <w:shd w:val="clear" w:color="auto" w:fill="FFFFFF"/>
              </w:rPr>
              <w:t>y</w:t>
            </w:r>
            <w:r w:rsidR="00F43981" w:rsidRPr="00F43981">
              <w:rPr>
                <w:shd w:val="clear" w:color="auto" w:fill="FFFFFF"/>
              </w:rPr>
              <w:t xml:space="preserve">ou </w:t>
            </w:r>
            <w:r w:rsidR="00F43981">
              <w:rPr>
                <w:shd w:val="clear" w:color="auto" w:fill="FFFFFF"/>
              </w:rPr>
              <w:t>w</w:t>
            </w:r>
            <w:r w:rsidR="00F43981" w:rsidRPr="00F43981">
              <w:rPr>
                <w:shd w:val="clear" w:color="auto" w:fill="FFFFFF"/>
              </w:rPr>
              <w:t xml:space="preserve">ant to </w:t>
            </w:r>
            <w:r w:rsidR="00F43981">
              <w:rPr>
                <w:shd w:val="clear" w:color="auto" w:fill="FFFFFF"/>
              </w:rPr>
              <w:t>r</w:t>
            </w:r>
            <w:r w:rsidR="00F43981" w:rsidRPr="00F43981">
              <w:rPr>
                <w:shd w:val="clear" w:color="auto" w:fill="FFFFFF"/>
              </w:rPr>
              <w:t xml:space="preserve">espond in </w:t>
            </w:r>
            <w:r w:rsidR="00F43981">
              <w:rPr>
                <w:shd w:val="clear" w:color="auto" w:fill="FFFFFF"/>
              </w:rPr>
              <w:t>w</w:t>
            </w:r>
            <w:r w:rsidR="00F43981" w:rsidRPr="00F43981">
              <w:rPr>
                <w:shd w:val="clear" w:color="auto" w:fill="FFFFFF"/>
              </w:rPr>
              <w:t xml:space="preserve">riting </w:t>
            </w:r>
            <w:r w:rsidR="00F43981">
              <w:rPr>
                <w:shd w:val="clear" w:color="auto" w:fill="FFFFFF"/>
              </w:rPr>
              <w:t>{% else %}</w:t>
            </w:r>
            <w:r w:rsidR="00EC2C4C">
              <w:rPr>
                <w:shd w:val="clear" w:color="auto" w:fill="FFFFFF"/>
              </w:rPr>
              <w:t>R</w:t>
            </w:r>
            <w:r w:rsidR="00EC2C4C" w:rsidRPr="00F43981">
              <w:rPr>
                <w:shd w:val="clear" w:color="auto" w:fill="FFFFFF"/>
              </w:rPr>
              <w:t xml:space="preserve">espond in </w:t>
            </w:r>
            <w:r w:rsidR="00EC2C4C">
              <w:rPr>
                <w:shd w:val="clear" w:color="auto" w:fill="FFFFFF"/>
              </w:rPr>
              <w:t>w</w:t>
            </w:r>
            <w:r w:rsidR="00EC2C4C" w:rsidRPr="00F43981">
              <w:rPr>
                <w:shd w:val="clear" w:color="auto" w:fill="FFFFFF"/>
              </w:rPr>
              <w:t>riting</w:t>
            </w:r>
            <w:r w:rsidR="00F43981" w:rsidRPr="00F43981">
              <w:rPr>
                <w:shd w:val="clear" w:color="auto" w:fill="FFFFFF"/>
              </w:rPr>
              <w:t xml:space="preserve"> </w:t>
            </w:r>
            <w:r w:rsidR="00EC2C4C">
              <w:rPr>
                <w:shd w:val="clear" w:color="auto" w:fill="FFFFFF"/>
              </w:rPr>
              <w:t>to the Appeal</w:t>
            </w:r>
            <w:r w:rsidR="00F43981">
              <w:rPr>
                <w:shd w:val="clear" w:color="auto" w:fill="FFFFFF"/>
              </w:rPr>
              <w:t xml:space="preserve">{% endif %} </w:t>
            </w:r>
          </w:p>
        </w:tc>
        <w:tc>
          <w:tcPr>
            <w:tcW w:w="7612" w:type="dxa"/>
            <w:tcMar>
              <w:top w:w="432" w:type="dxa"/>
              <w:left w:w="115" w:type="dxa"/>
              <w:right w:w="115" w:type="dxa"/>
            </w:tcMar>
          </w:tcPr>
          <w:p w14:paraId="18CC872B" w14:textId="1E03E148" w:rsidR="00F43981" w:rsidRDefault="00F43981" w:rsidP="00F43981">
            <w:pPr>
              <w:pStyle w:val="BodyText"/>
            </w:pPr>
            <w:r>
              <w:t xml:space="preserve">An appeal is when the Alaska Supreme Court reviews the judge’s decision in your custody case.  </w:t>
            </w:r>
            <w:r>
              <w:rPr>
                <w:color w:val="000000"/>
                <w:shd w:val="clear" w:color="auto" w:fill="FFFFFF"/>
              </w:rPr>
              <w:t xml:space="preserve">The process is complicated, expensive, and can take over two years.  </w:t>
            </w:r>
            <w:r>
              <w:t>It is not a new trial or a chance to give a judge new evidence or information.  In an appeal you argue that the custody judge made a legal mistake.  The only information the Supreme Court looks at is:</w:t>
            </w:r>
          </w:p>
          <w:p w14:paraId="796A3C62" w14:textId="77777777" w:rsidR="00F43981" w:rsidRPr="007A6374" w:rsidRDefault="00F43981" w:rsidP="00F43981">
            <w:pPr>
              <w:pStyle w:val="ListParagraph"/>
              <w:ind w:left="510"/>
            </w:pPr>
            <w:r w:rsidRPr="007A6374">
              <w:t>the audio recording of the hearing or trial in the lower court</w:t>
            </w:r>
            <w:r>
              <w:t xml:space="preserve"> (or a written transcript of the recording)</w:t>
            </w:r>
            <w:r w:rsidRPr="007A6374">
              <w:t>;</w:t>
            </w:r>
          </w:p>
          <w:p w14:paraId="7B9B6B8B" w14:textId="77777777" w:rsidR="00F43981" w:rsidRPr="007A6374" w:rsidRDefault="00F43981" w:rsidP="00F43981">
            <w:pPr>
              <w:pStyle w:val="ListParagraph"/>
              <w:ind w:left="510"/>
            </w:pPr>
            <w:r w:rsidRPr="007A6374">
              <w:t>any items offered as evidence at the hearing or trial in the lower court;</w:t>
            </w:r>
          </w:p>
          <w:p w14:paraId="14799BB9" w14:textId="77777777" w:rsidR="00F43981" w:rsidRPr="007A6374" w:rsidRDefault="00F43981" w:rsidP="00F43981">
            <w:pPr>
              <w:pStyle w:val="ListParagraph"/>
              <w:ind w:left="510"/>
            </w:pPr>
            <w:r w:rsidRPr="007A6374">
              <w:t>the documents in the lower court or agency record; and</w:t>
            </w:r>
          </w:p>
          <w:p w14:paraId="1857D529" w14:textId="77777777" w:rsidR="00F43981" w:rsidRPr="00ED1CD1" w:rsidRDefault="00F43981" w:rsidP="00F43981">
            <w:pPr>
              <w:pStyle w:val="ListParagraph"/>
              <w:ind w:left="510"/>
            </w:pPr>
            <w:r w:rsidRPr="007A6374">
              <w:t>appeal briefs</w:t>
            </w:r>
            <w:r>
              <w:t xml:space="preserve"> that are the written arguments why the trial judge made a </w:t>
            </w:r>
            <w:r w:rsidRPr="00ED1CD1">
              <w:t xml:space="preserve">mistake filed in the appeal to the Supreme Court. </w:t>
            </w:r>
          </w:p>
          <w:p w14:paraId="7C994E46" w14:textId="719D9682" w:rsidR="00F43981" w:rsidRPr="00ED1CD1" w:rsidRDefault="00F43981" w:rsidP="00F43981">
            <w:pPr>
              <w:pStyle w:val="BodyText"/>
            </w:pPr>
            <w:r w:rsidRPr="00F43981">
              <w:t xml:space="preserve">{% if </w:t>
            </w:r>
            <w:proofErr w:type="spellStart"/>
            <w:r w:rsidRPr="00F43981">
              <w:t>respond_to_appeal</w:t>
            </w:r>
            <w:proofErr w:type="spellEnd"/>
            <w:r w:rsidRPr="00F43981">
              <w:t xml:space="preserve"> == 'agree' %}</w:t>
            </w:r>
          </w:p>
          <w:p w14:paraId="205CBF1B" w14:textId="443D02EF" w:rsidR="00F43981" w:rsidRPr="0001167A" w:rsidRDefault="00F43981" w:rsidP="00F43981">
            <w:pPr>
              <w:pStyle w:val="BodyText"/>
            </w:pPr>
            <w:bookmarkStart w:id="69" w:name="_Hlk17728586"/>
            <w:r w:rsidRPr="003A2630">
              <w:rPr>
                <w:rFonts w:ascii="Arial" w:hAnsi="Arial" w:cs="Arial"/>
                <w:color w:val="000000"/>
              </w:rPr>
              <w:t xml:space="preserve">The Alaska Court System Appeals </w:t>
            </w:r>
            <w:hyperlink r:id="rId117" w:history="1">
              <w:r w:rsidRPr="004D3485">
                <w:rPr>
                  <w:rStyle w:val="Hyperlink"/>
                  <w:rFonts w:ascii="Arial" w:hAnsi="Arial" w:cs="Arial"/>
                </w:rPr>
                <w:t>Webpage</w:t>
              </w:r>
            </w:hyperlink>
            <w:r w:rsidRPr="00ED1CD1">
              <w:rPr>
                <w:rFonts w:ascii="Arial" w:hAnsi="Arial" w:cs="Arial"/>
                <w:color w:val="000000"/>
              </w:rPr>
              <w:t xml:space="preserve"> </w:t>
            </w:r>
            <w:bookmarkEnd w:id="69"/>
            <w:r w:rsidRPr="00ED1CD1">
              <w:rPr>
                <w:rFonts w:ascii="Arial" w:hAnsi="Arial" w:cs="Arial"/>
                <w:color w:val="000000"/>
              </w:rPr>
              <w:t xml:space="preserve">has a lot of information about the process.   You can also </w:t>
            </w:r>
            <w:r w:rsidRPr="00ED1CD1">
              <w:rPr>
                <w:rFonts w:ascii="Arial" w:hAnsi="Arial" w:cs="Arial"/>
              </w:rPr>
              <w:t xml:space="preserve">review a </w:t>
            </w:r>
            <w:hyperlink r:id="rId118" w:history="1">
              <w:r w:rsidRPr="00ED1CD1">
                <w:rPr>
                  <w:rStyle w:val="Hyperlink"/>
                  <w:rFonts w:ascii="Arial" w:hAnsi="Arial" w:cs="Arial"/>
                </w:rPr>
                <w:t>timeline for the steps in an appeal</w:t>
              </w:r>
            </w:hyperlink>
            <w:r w:rsidRPr="00ED1CD1">
              <w:rPr>
                <w:rFonts w:ascii="Arial" w:hAnsi="Arial" w:cs="Arial"/>
              </w:rPr>
              <w:t>.</w:t>
            </w:r>
            <w:r w:rsidRPr="00E97905">
              <w:rPr>
                <w:rFonts w:ascii="Arial" w:hAnsi="Arial" w:cs="Arial"/>
              </w:rPr>
              <w:t xml:space="preserve">  </w:t>
            </w:r>
          </w:p>
          <w:p w14:paraId="06C2E5C2" w14:textId="77777777" w:rsidR="00F43981" w:rsidRDefault="00F43981" w:rsidP="00F43981">
            <w:pPr>
              <w:pStyle w:val="Heading3"/>
              <w:outlineLvl w:val="2"/>
            </w:pPr>
            <w:r>
              <w:t>Agreement</w:t>
            </w:r>
          </w:p>
          <w:p w14:paraId="7DF4FF44" w14:textId="77777777" w:rsidR="00F43981" w:rsidRDefault="00F43981" w:rsidP="00F43981">
            <w:pPr>
              <w:pStyle w:val="BodyText"/>
            </w:pPr>
            <w:r>
              <w:t>If you agree with what the other parent is asking for in the appeal, you have some options.</w:t>
            </w:r>
          </w:p>
          <w:p w14:paraId="3AF1D1F5" w14:textId="42541528" w:rsidR="00F43981" w:rsidRDefault="00F43981" w:rsidP="00F43981">
            <w:pPr>
              <w:pStyle w:val="ListParagraph"/>
              <w:ind w:left="510"/>
            </w:pPr>
            <w:r>
              <w:t xml:space="preserve">Contact the other parent and write out your agreement. </w:t>
            </w:r>
            <w:r w:rsidR="00400529">
              <w:t xml:space="preserve">See Step </w:t>
            </w:r>
            <w:r w:rsidR="00400529">
              <w:fldChar w:fldCharType="begin"/>
            </w:r>
            <w:r w:rsidR="00400529">
              <w:instrText xml:space="preserve"> REF AppealContactParent \h </w:instrText>
            </w:r>
            <w:r w:rsidR="00400529">
              <w:fldChar w:fldCharType="separate"/>
            </w:r>
            <w:r w:rsidR="00D07521">
              <w:rPr>
                <w:noProof/>
                <w:shd w:val="clear" w:color="auto" w:fill="FFFFFF"/>
              </w:rPr>
              <w:t>35</w:t>
            </w:r>
            <w:r w:rsidR="00400529">
              <w:fldChar w:fldCharType="end"/>
            </w:r>
            <w:r w:rsidR="00400529">
              <w:t>.</w:t>
            </w:r>
          </w:p>
          <w:p w14:paraId="13FB17B7" w14:textId="2EBC7327" w:rsidR="000B1F23" w:rsidRDefault="00F43981" w:rsidP="00F43981">
            <w:pPr>
              <w:pStyle w:val="ListParagraph"/>
              <w:ind w:left="510"/>
            </w:pPr>
            <w:r>
              <w:t>Tell the Alaska Supreme Court in writing you will not be a part of the appeal.</w:t>
            </w:r>
            <w:r w:rsidR="00400529">
              <w:t xml:space="preserve"> See Step </w:t>
            </w:r>
            <w:r w:rsidR="00400529">
              <w:fldChar w:fldCharType="begin"/>
            </w:r>
            <w:r w:rsidR="00400529">
              <w:instrText xml:space="preserve"> REF TellSupremeCourt \h </w:instrText>
            </w:r>
            <w:r w:rsidR="00400529">
              <w:fldChar w:fldCharType="separate"/>
            </w:r>
            <w:r w:rsidR="00D07521">
              <w:rPr>
                <w:noProof/>
                <w:shd w:val="clear" w:color="auto" w:fill="FFFFFF"/>
              </w:rPr>
              <w:t>36</w:t>
            </w:r>
            <w:r w:rsidR="00400529">
              <w:fldChar w:fldCharType="end"/>
            </w:r>
            <w:r w:rsidR="00400529">
              <w:t>.</w:t>
            </w:r>
          </w:p>
          <w:p w14:paraId="48E63701" w14:textId="4450AFED" w:rsidR="004D3485" w:rsidRDefault="004D3485" w:rsidP="004D3485">
            <w:pPr>
              <w:pStyle w:val="Heading3"/>
              <w:outlineLvl w:val="2"/>
            </w:pPr>
            <w:r>
              <w:t>Links in this step</w:t>
            </w:r>
          </w:p>
          <w:p w14:paraId="6567879D" w14:textId="7E3A83E8" w:rsidR="004D3485" w:rsidRDefault="004D3485" w:rsidP="004D3485">
            <w:pPr>
              <w:pStyle w:val="BodyText"/>
            </w:pPr>
            <w:r w:rsidRPr="004D3485">
              <w:rPr>
                <w:b/>
              </w:rPr>
              <w:t xml:space="preserve">Alaska Court system </w:t>
            </w:r>
            <w:hyperlink r:id="rId119" w:history="1">
              <w:r w:rsidRPr="004D3485">
                <w:rPr>
                  <w:b/>
                </w:rPr>
                <w:t>Appeals</w:t>
              </w:r>
            </w:hyperlink>
            <w:r w:rsidRPr="004D3485">
              <w:rPr>
                <w:b/>
              </w:rPr>
              <w:t xml:space="preserve"> webpage</w:t>
            </w:r>
            <w:r w:rsidRPr="004D3485">
              <w:br/>
            </w:r>
            <w:hyperlink r:id="rId120" w:history="1">
              <w:r w:rsidRPr="004D3485">
                <w:t>courts.alaska.gov/shc/appeals/appeals.htm</w:t>
              </w:r>
            </w:hyperlink>
          </w:p>
          <w:p w14:paraId="6679E1A6" w14:textId="39195C2B" w:rsidR="004D3485" w:rsidRPr="004D3485" w:rsidRDefault="004D3485" w:rsidP="004D3485">
            <w:pPr>
              <w:pStyle w:val="BodyText"/>
            </w:pPr>
            <w:r w:rsidRPr="00400529">
              <w:rPr>
                <w:b/>
              </w:rPr>
              <w:t>timeline for the steps in an appeal</w:t>
            </w:r>
            <w:r>
              <w:rPr>
                <w:rStyle w:val="Hyperlink"/>
                <w:b/>
              </w:rPr>
              <w:br/>
            </w:r>
            <w:r w:rsidRPr="00400529">
              <w:t>courts.alaska.gov/shc/appeals/docs/SHS_AP_1000.pdf</w:t>
            </w:r>
          </w:p>
          <w:p w14:paraId="2B988A2B" w14:textId="24A79E71" w:rsidR="00F43981" w:rsidRDefault="00F43981" w:rsidP="00F43981">
            <w:pPr>
              <w:pStyle w:val="BodyText"/>
            </w:pPr>
            <w:r>
              <w:lastRenderedPageBreak/>
              <w:t>{%p else %}</w:t>
            </w:r>
          </w:p>
          <w:p w14:paraId="1A8F32E0" w14:textId="77777777" w:rsidR="009729E7" w:rsidRPr="00400529" w:rsidRDefault="009729E7" w:rsidP="00400529">
            <w:pPr>
              <w:pStyle w:val="Heading3"/>
              <w:outlineLvl w:val="2"/>
            </w:pPr>
            <w:r w:rsidRPr="00400529">
              <w:t>Timeline</w:t>
            </w:r>
          </w:p>
          <w:p w14:paraId="3DBF2114" w14:textId="25E34408" w:rsidR="009729E7" w:rsidRPr="004D3485" w:rsidRDefault="009729E7" w:rsidP="004D3485">
            <w:pPr>
              <w:pStyle w:val="BodyText"/>
            </w:pPr>
            <w:r w:rsidRPr="004D3485">
              <w:t xml:space="preserve">You can review a </w:t>
            </w:r>
            <w:hyperlink r:id="rId121" w:history="1">
              <w:r w:rsidRPr="004D3485">
                <w:rPr>
                  <w:rStyle w:val="Hyperlink"/>
                </w:rPr>
                <w:t>timeline for the steps in an appeal</w:t>
              </w:r>
            </w:hyperlink>
            <w:r w:rsidRPr="004D3485">
              <w:t xml:space="preserve">.  </w:t>
            </w:r>
          </w:p>
          <w:p w14:paraId="6864C7F2" w14:textId="77777777" w:rsidR="009729E7" w:rsidRPr="004D3485" w:rsidRDefault="009729E7" w:rsidP="004D3485">
            <w:pPr>
              <w:pStyle w:val="Heading3"/>
              <w:outlineLvl w:val="2"/>
            </w:pPr>
            <w:r w:rsidRPr="004D3485">
              <w:t>Process</w:t>
            </w:r>
          </w:p>
          <w:p w14:paraId="7D576AEC" w14:textId="77777777" w:rsidR="009729E7" w:rsidRDefault="009729E7" w:rsidP="004D3485">
            <w:pPr>
              <w:pStyle w:val="BodyText"/>
              <w:rPr>
                <w:color w:val="000000"/>
              </w:rPr>
            </w:pPr>
            <w:r w:rsidRPr="004D3485">
              <w:t>If you receive papers</w:t>
            </w:r>
            <w:r>
              <w:rPr>
                <w:color w:val="000000"/>
              </w:rPr>
              <w:t xml:space="preserve"> saying the other </w:t>
            </w:r>
            <w:r w:rsidRPr="00485017">
              <w:rPr>
                <w:color w:val="000000"/>
              </w:rPr>
              <w:t xml:space="preserve">parent </w:t>
            </w:r>
            <w:r>
              <w:rPr>
                <w:color w:val="000000"/>
              </w:rPr>
              <w:t>filed an appeal, you need to prepare to respond. There are several times during the appeal that you need to be active:</w:t>
            </w:r>
          </w:p>
          <w:p w14:paraId="1DADE209" w14:textId="77777777" w:rsidR="009729E7" w:rsidRPr="004D3485" w:rsidRDefault="009729E7" w:rsidP="004D3485">
            <w:pPr>
              <w:pStyle w:val="ListParagraph"/>
              <w:ind w:left="510"/>
            </w:pPr>
            <w:r w:rsidRPr="004D3485">
              <w:t>after receiving the papers from the other parent that start the appeal;</w:t>
            </w:r>
          </w:p>
          <w:p w14:paraId="32C54850" w14:textId="77777777" w:rsidR="009729E7" w:rsidRPr="004D3485" w:rsidRDefault="009729E7" w:rsidP="004D3485">
            <w:pPr>
              <w:pStyle w:val="ListParagraph"/>
              <w:ind w:left="510"/>
            </w:pPr>
            <w:r w:rsidRPr="004D3485">
              <w:t>when deciding whether to file your own appeal too which is called a “cross appeal;”</w:t>
            </w:r>
          </w:p>
          <w:p w14:paraId="5574051F" w14:textId="77777777" w:rsidR="009729E7" w:rsidRPr="004D3485" w:rsidRDefault="009729E7" w:rsidP="004D3485">
            <w:pPr>
              <w:pStyle w:val="ListParagraph"/>
              <w:ind w:left="510"/>
            </w:pPr>
            <w:r w:rsidRPr="004D3485">
              <w:t>when writing a response called a brief to the other parent’s opening brief (written argument why the trial court decision should be changed); and</w:t>
            </w:r>
          </w:p>
          <w:p w14:paraId="5EF54ADB" w14:textId="49543532" w:rsidR="009729E7" w:rsidRPr="004D3485" w:rsidRDefault="009729E7" w:rsidP="004D3485">
            <w:pPr>
              <w:pStyle w:val="ListParagraph"/>
              <w:ind w:left="510"/>
            </w:pPr>
            <w:r w:rsidRPr="004D3485">
              <w:t xml:space="preserve">when preparing for oral argument where both sides appear in the </w:t>
            </w:r>
            <w:hyperlink r:id="rId122" w:anchor="supremecourt" w:tgtFrame="_blank" w:history="1">
              <w:r w:rsidRPr="004D3485">
                <w:rPr>
                  <w:rStyle w:val="Hyperlink"/>
                </w:rPr>
                <w:t>Supreme Court</w:t>
              </w:r>
            </w:hyperlink>
            <w:r w:rsidRPr="004D3485">
              <w:t xml:space="preserve"> and each side argues their case and the </w:t>
            </w:r>
            <w:hyperlink r:id="rId123" w:anchor="justice" w:tgtFrame="_blank" w:history="1">
              <w:r w:rsidRPr="004D3485">
                <w:rPr>
                  <w:rStyle w:val="Hyperlink"/>
                </w:rPr>
                <w:t>justices</w:t>
              </w:r>
            </w:hyperlink>
            <w:r w:rsidRPr="004D3485">
              <w:t xml:space="preserve"> may ask questions.</w:t>
            </w:r>
          </w:p>
          <w:p w14:paraId="0345902D" w14:textId="3E89A956" w:rsidR="009729E7" w:rsidRDefault="009729E7" w:rsidP="009729E7">
            <w:pPr>
              <w:pStyle w:val="NormalWeb"/>
              <w:rPr>
                <w:rStyle w:val="Hyperlink"/>
                <w:rFonts w:ascii="Arial" w:hAnsi="Arial" w:cs="Arial"/>
              </w:rPr>
            </w:pPr>
            <w:r w:rsidRPr="000E1D2A">
              <w:rPr>
                <w:rFonts w:ascii="Arial" w:hAnsi="Arial" w:cs="Arial"/>
                <w:color w:val="000000"/>
              </w:rPr>
              <w:t>T</w:t>
            </w:r>
            <w:r w:rsidRPr="003A2630">
              <w:rPr>
                <w:rFonts w:ascii="Arial" w:hAnsi="Arial" w:cs="Arial"/>
                <w:color w:val="000000"/>
              </w:rPr>
              <w:t xml:space="preserve">his Alaska Court System Appeals </w:t>
            </w:r>
            <w:hyperlink r:id="rId124" w:history="1">
              <w:r w:rsidRPr="004D3485">
                <w:rPr>
                  <w:rStyle w:val="Hyperlink"/>
                  <w:rFonts w:ascii="Arial" w:hAnsi="Arial" w:cs="Arial"/>
                </w:rPr>
                <w:t>Webpage</w:t>
              </w:r>
            </w:hyperlink>
            <w:r w:rsidRPr="003A2630">
              <w:rPr>
                <w:rFonts w:ascii="Arial" w:hAnsi="Arial" w:cs="Arial"/>
                <w:color w:val="000000"/>
              </w:rPr>
              <w:t xml:space="preserve"> has information about each of these steps and how you can prepare your side of the case.</w:t>
            </w:r>
            <w:r w:rsidRPr="000E1D2A">
              <w:rPr>
                <w:rFonts w:ascii="Arial" w:hAnsi="Arial" w:cs="Arial"/>
                <w:color w:val="000000"/>
              </w:rPr>
              <w:t xml:space="preserve">  </w:t>
            </w:r>
          </w:p>
          <w:p w14:paraId="4335363B" w14:textId="77777777" w:rsidR="00400529" w:rsidRDefault="00400529" w:rsidP="00400529">
            <w:pPr>
              <w:pStyle w:val="Heading3"/>
              <w:outlineLvl w:val="2"/>
            </w:pPr>
            <w:r>
              <w:t>Links in this step</w:t>
            </w:r>
          </w:p>
          <w:p w14:paraId="1C8BE85B" w14:textId="48AD4BA8" w:rsidR="00400529" w:rsidRDefault="00400529" w:rsidP="00F43981">
            <w:pPr>
              <w:pStyle w:val="BodyText"/>
            </w:pPr>
            <w:r w:rsidRPr="00400529">
              <w:rPr>
                <w:b/>
              </w:rPr>
              <w:t>timeline for the steps in an appeal</w:t>
            </w:r>
            <w:r>
              <w:rPr>
                <w:rStyle w:val="Hyperlink"/>
                <w:b/>
              </w:rPr>
              <w:br/>
            </w:r>
            <w:r w:rsidRPr="00400529">
              <w:t>courts.alaska.gov/shc/appeals/docs/SHS_AP_1000.pdf</w:t>
            </w:r>
          </w:p>
          <w:p w14:paraId="3B3C3E4E" w14:textId="2D23D108" w:rsidR="004D3485" w:rsidRDefault="004D3485" w:rsidP="00F43981">
            <w:pPr>
              <w:pStyle w:val="BodyText"/>
            </w:pPr>
            <w:r w:rsidRPr="004D3485">
              <w:rPr>
                <w:b/>
              </w:rPr>
              <w:t>Supreme Court</w:t>
            </w:r>
            <w:r>
              <w:br/>
            </w:r>
            <w:r w:rsidRPr="004D3485">
              <w:t>courts.alaska.gov/shc/appeals/</w:t>
            </w:r>
            <w:proofErr w:type="spellStart"/>
            <w:r w:rsidRPr="004D3485">
              <w:t>appealsglossary.htm#supremecourt</w:t>
            </w:r>
            <w:proofErr w:type="spellEnd"/>
          </w:p>
          <w:p w14:paraId="09EAB99B" w14:textId="7AF4EE85" w:rsidR="004D3485" w:rsidRDefault="004D3485" w:rsidP="00F43981">
            <w:pPr>
              <w:pStyle w:val="BodyText"/>
            </w:pPr>
            <w:r w:rsidRPr="004D3485">
              <w:rPr>
                <w:b/>
              </w:rPr>
              <w:t>justices</w:t>
            </w:r>
            <w:r>
              <w:br/>
            </w:r>
            <w:r w:rsidRPr="004D3485">
              <w:t>courts.alaska.gov/shc/appeals/</w:t>
            </w:r>
            <w:proofErr w:type="spellStart"/>
            <w:r w:rsidRPr="004D3485">
              <w:t>appealsglossary.htm#justice</w:t>
            </w:r>
            <w:proofErr w:type="spellEnd"/>
          </w:p>
          <w:p w14:paraId="630F7D55" w14:textId="1A8897D3" w:rsidR="004D3485" w:rsidRDefault="00400529" w:rsidP="00F43981">
            <w:pPr>
              <w:pStyle w:val="BodyText"/>
            </w:pPr>
            <w:r w:rsidRPr="004D3485">
              <w:rPr>
                <w:b/>
              </w:rPr>
              <w:t xml:space="preserve">Alaska Court system </w:t>
            </w:r>
            <w:hyperlink r:id="rId125" w:history="1">
              <w:r w:rsidRPr="004D3485">
                <w:rPr>
                  <w:b/>
                </w:rPr>
                <w:t>Appeals</w:t>
              </w:r>
            </w:hyperlink>
            <w:r w:rsidRPr="004D3485">
              <w:rPr>
                <w:b/>
              </w:rPr>
              <w:t xml:space="preserve"> webpage</w:t>
            </w:r>
            <w:r w:rsidR="004D3485" w:rsidRPr="004D3485">
              <w:br/>
            </w:r>
            <w:hyperlink r:id="rId126" w:history="1">
              <w:r w:rsidR="004D3485" w:rsidRPr="004D3485">
                <w:t>courts.alaska.gov/shc/appeals/appeals.htm</w:t>
              </w:r>
            </w:hyperlink>
          </w:p>
          <w:p w14:paraId="267ED461" w14:textId="3BA54AEF" w:rsidR="00400529" w:rsidRPr="004D3485" w:rsidRDefault="004D3485" w:rsidP="00F43981">
            <w:pPr>
              <w:pStyle w:val="BodyText"/>
            </w:pPr>
            <w:r>
              <w:t>{%p endif %}</w:t>
            </w:r>
            <w:r w:rsidR="00400529" w:rsidRPr="004D3485">
              <w:br/>
            </w:r>
          </w:p>
        </w:tc>
      </w:tr>
      <w:tr w:rsidR="009729E7" w14:paraId="33C239FD" w14:textId="77777777" w:rsidTr="00400529">
        <w:trPr>
          <w:jc w:val="center"/>
        </w:trPr>
        <w:tc>
          <w:tcPr>
            <w:tcW w:w="2880" w:type="dxa"/>
            <w:tcMar>
              <w:top w:w="360" w:type="dxa"/>
              <w:left w:w="115" w:type="dxa"/>
              <w:right w:w="115" w:type="dxa"/>
            </w:tcMar>
          </w:tcPr>
          <w:p w14:paraId="6A0A3717" w14:textId="77777777" w:rsidR="009729E7" w:rsidRDefault="009729E7" w:rsidP="00400529">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24F05A3A" w14:textId="77777777" w:rsidR="009729E7" w:rsidRDefault="009729E7" w:rsidP="00400529"/>
        </w:tc>
      </w:tr>
      <w:tr w:rsidR="00F43981" w14:paraId="3C00DD90" w14:textId="77777777" w:rsidTr="00904B5D">
        <w:trPr>
          <w:jc w:val="center"/>
        </w:trPr>
        <w:tc>
          <w:tcPr>
            <w:tcW w:w="2880" w:type="dxa"/>
            <w:tcMar>
              <w:top w:w="360" w:type="dxa"/>
              <w:left w:w="115" w:type="dxa"/>
              <w:right w:w="115" w:type="dxa"/>
            </w:tcMar>
          </w:tcPr>
          <w:p w14:paraId="1C4224B4" w14:textId="1BB24D06" w:rsidR="00F43981" w:rsidRDefault="009729E7" w:rsidP="00904B5D">
            <w:pPr>
              <w:pStyle w:val="BodyText"/>
              <w:rPr>
                <w:shd w:val="clear" w:color="auto" w:fill="FFFFFF"/>
              </w:rPr>
            </w:pPr>
            <w:r>
              <w:rPr>
                <w:shd w:val="clear" w:color="auto" w:fill="FFFFFF"/>
              </w:rPr>
              <w:t xml:space="preserve">{%tr if </w:t>
            </w:r>
            <w:proofErr w:type="spellStart"/>
            <w:r w:rsidRPr="00F43981">
              <w:rPr>
                <w:shd w:val="clear" w:color="auto" w:fill="FFFFFF"/>
                <w:lang w:val="en"/>
              </w:rPr>
              <w:t>respond_to_appeal</w:t>
            </w:r>
            <w:proofErr w:type="spellEnd"/>
            <w:r w:rsidRPr="00F43981">
              <w:rPr>
                <w:shd w:val="clear" w:color="auto" w:fill="FFFFFF"/>
              </w:rPr>
              <w:t xml:space="preserve"> </w:t>
            </w:r>
            <w:r>
              <w:rPr>
                <w:shd w:val="clear" w:color="auto" w:fill="FFFFFF"/>
              </w:rPr>
              <w:t xml:space="preserve">== </w:t>
            </w:r>
            <w:r>
              <w:rPr>
                <w:shd w:val="clear" w:color="auto" w:fill="FFFFFF"/>
              </w:rPr>
              <w:lastRenderedPageBreak/>
              <w:t>'agree'</w:t>
            </w:r>
            <w:r w:rsidR="00CE44DA">
              <w:rPr>
                <w:shd w:val="clear" w:color="auto" w:fill="FFFFFF"/>
              </w:rPr>
              <w:t xml:space="preserve"> </w:t>
            </w:r>
            <w:r>
              <w:rPr>
                <w:shd w:val="clear" w:color="auto" w:fill="FFFFFF"/>
              </w:rPr>
              <w:t>%}</w:t>
            </w:r>
          </w:p>
        </w:tc>
        <w:tc>
          <w:tcPr>
            <w:tcW w:w="7612" w:type="dxa"/>
            <w:tcMar>
              <w:top w:w="432" w:type="dxa"/>
              <w:left w:w="115" w:type="dxa"/>
              <w:right w:w="115" w:type="dxa"/>
            </w:tcMar>
          </w:tcPr>
          <w:p w14:paraId="3086BCAC" w14:textId="77777777" w:rsidR="00F43981" w:rsidRDefault="00F43981" w:rsidP="00904B5D"/>
        </w:tc>
      </w:tr>
      <w:tr w:rsidR="00F43981" w14:paraId="7C14ADEB" w14:textId="77777777" w:rsidTr="00400529">
        <w:trPr>
          <w:jc w:val="center"/>
        </w:trPr>
        <w:tc>
          <w:tcPr>
            <w:tcW w:w="2880" w:type="dxa"/>
            <w:tcMar>
              <w:top w:w="360" w:type="dxa"/>
              <w:left w:w="115" w:type="dxa"/>
              <w:right w:w="115" w:type="dxa"/>
            </w:tcMar>
          </w:tcPr>
          <w:p w14:paraId="5E44E7C4" w14:textId="0E9A6DEC" w:rsidR="00F43981" w:rsidRDefault="00F43981" w:rsidP="00F43981">
            <w:pPr>
              <w:pStyle w:val="Heading2"/>
              <w:outlineLvl w:val="1"/>
            </w:pPr>
            <w:r w:rsidRPr="00A50D37">
              <w:rPr>
                <w:shd w:val="clear" w:color="auto" w:fill="FFFFFF"/>
              </w:rPr>
              <w:t xml:space="preserve">Step </w:t>
            </w:r>
            <w:bookmarkStart w:id="70" w:name="AppealContactParen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35</w:t>
            </w:r>
            <w:r w:rsidRPr="00A50D37">
              <w:rPr>
                <w:shd w:val="clear" w:color="auto" w:fill="FFFFFF"/>
              </w:rPr>
              <w:fldChar w:fldCharType="end"/>
            </w:r>
            <w:bookmarkEnd w:id="70"/>
            <w:r w:rsidRPr="00A50D37">
              <w:rPr>
                <w:shd w:val="clear" w:color="auto" w:fill="FFFFFF"/>
              </w:rPr>
              <w:t>:</w:t>
            </w:r>
            <w:r>
              <w:rPr>
                <w:shd w:val="clear" w:color="auto" w:fill="FFFFFF"/>
              </w:rPr>
              <w:t xml:space="preserve"> Contact the other parent</w:t>
            </w:r>
          </w:p>
        </w:tc>
        <w:tc>
          <w:tcPr>
            <w:tcW w:w="7612" w:type="dxa"/>
            <w:tcMar>
              <w:top w:w="432" w:type="dxa"/>
              <w:left w:w="115" w:type="dxa"/>
              <w:right w:w="115" w:type="dxa"/>
            </w:tcMar>
          </w:tcPr>
          <w:p w14:paraId="5E33E1EA" w14:textId="77777777" w:rsidR="00F43981" w:rsidRDefault="00F43981" w:rsidP="00D404F5">
            <w:pPr>
              <w:pStyle w:val="BodyText"/>
            </w:pPr>
            <w:r>
              <w:t xml:space="preserve">If you agree with the appeal, you can contact and tell the other </w:t>
            </w:r>
            <w:r w:rsidRPr="009729E7">
              <w:t>parent</w:t>
            </w:r>
            <w:r>
              <w:t xml:space="preserve">.  You can both do the following:  </w:t>
            </w:r>
          </w:p>
          <w:p w14:paraId="3F1DD3FB" w14:textId="77777777" w:rsidR="00F43981" w:rsidRDefault="00F43981" w:rsidP="00D404F5">
            <w:pPr>
              <w:pStyle w:val="Heading3"/>
              <w:outlineLvl w:val="2"/>
            </w:pPr>
            <w:r w:rsidRPr="009729E7">
              <w:t>In the Alaska Supreme Court appeal case</w:t>
            </w:r>
          </w:p>
          <w:p w14:paraId="765A24C3" w14:textId="36B7942F" w:rsidR="00F43981" w:rsidRPr="009729E7" w:rsidRDefault="00F43981" w:rsidP="00D404F5">
            <w:pPr>
              <w:pStyle w:val="ListParagraph"/>
              <w:ind w:left="510"/>
            </w:pPr>
            <w:r>
              <w:t>The person who started the appeal can file:</w:t>
            </w:r>
          </w:p>
          <w:p w14:paraId="7B415235" w14:textId="05354CD4" w:rsidR="00F43981" w:rsidRPr="009729E7" w:rsidRDefault="00F43981" w:rsidP="00D404F5">
            <w:pPr>
              <w:pStyle w:val="ListParagraph"/>
              <w:numPr>
                <w:ilvl w:val="1"/>
                <w:numId w:val="3"/>
              </w:numPr>
              <w:ind w:left="870"/>
            </w:pPr>
            <w:r w:rsidRPr="00D404F5">
              <w:rPr>
                <w:b/>
              </w:rPr>
              <w:t>Motion</w:t>
            </w:r>
            <w:r>
              <w:t xml:space="preserve"> </w:t>
            </w:r>
            <w:hyperlink r:id="rId127" w:tgtFrame="_blank" w:history="1">
              <w:r w:rsidRPr="00D404F5">
                <w:rPr>
                  <w:rStyle w:val="Hyperlink"/>
                </w:rPr>
                <w:t>SHS-AP 400</w:t>
              </w:r>
            </w:hyperlink>
            <w:r w:rsidR="00936729">
              <w:br/>
            </w:r>
            <w:r w:rsidR="00936729" w:rsidRPr="00936729">
              <w:t>courts.alaska.gov/shc/appeals/docs/SHS_AP_400.doc</w:t>
            </w:r>
            <w:r w:rsidR="00936729">
              <w:br/>
              <w:t>N</w:t>
            </w:r>
            <w:r>
              <w:t xml:space="preserve">ame it “Motion to Dismiss because of Settlement Agreement;” </w:t>
            </w:r>
          </w:p>
          <w:p w14:paraId="13FBC7BF" w14:textId="68D105F4" w:rsidR="00F43981" w:rsidRPr="009729E7" w:rsidRDefault="00F43981" w:rsidP="00D404F5">
            <w:pPr>
              <w:pStyle w:val="ListParagraph"/>
              <w:numPr>
                <w:ilvl w:val="1"/>
                <w:numId w:val="3"/>
              </w:numPr>
              <w:ind w:left="870"/>
            </w:pPr>
            <w:r w:rsidRPr="00D404F5">
              <w:rPr>
                <w:b/>
              </w:rPr>
              <w:t>Affidavit &amp; Memorandum</w:t>
            </w:r>
            <w:r>
              <w:t xml:space="preserve"> </w:t>
            </w:r>
            <w:hyperlink r:id="rId128" w:tgtFrame="_blank" w:history="1">
              <w:r w:rsidRPr="00D404F5">
                <w:rPr>
                  <w:rStyle w:val="Hyperlink"/>
                </w:rPr>
                <w:t>SHS-AP 410</w:t>
              </w:r>
            </w:hyperlink>
            <w:r w:rsidR="00936729">
              <w:br/>
            </w:r>
            <w:r w:rsidR="00936729" w:rsidRPr="00936729">
              <w:t>courts.alaska.gov/shc/appeals/docs/SHS_AP_410.doc</w:t>
            </w:r>
            <w:r>
              <w:t xml:space="preserve">; and </w:t>
            </w:r>
          </w:p>
          <w:p w14:paraId="3D2AB40B" w14:textId="35DE5089" w:rsidR="00F43981" w:rsidRPr="009729E7" w:rsidRDefault="00F43981" w:rsidP="00D404F5">
            <w:pPr>
              <w:pStyle w:val="ListParagraph"/>
              <w:numPr>
                <w:ilvl w:val="1"/>
                <w:numId w:val="3"/>
              </w:numPr>
              <w:ind w:left="870"/>
            </w:pPr>
            <w:r w:rsidRPr="00D404F5">
              <w:rPr>
                <w:b/>
              </w:rPr>
              <w:t>Order</w:t>
            </w:r>
            <w:r>
              <w:t xml:space="preserve"> </w:t>
            </w:r>
            <w:hyperlink r:id="rId129" w:tgtFrame="_blank" w:history="1">
              <w:r w:rsidRPr="00D404F5">
                <w:rPr>
                  <w:rStyle w:val="Hyperlink"/>
                </w:rPr>
                <w:t>SHS-AP 420</w:t>
              </w:r>
            </w:hyperlink>
            <w:r w:rsidRPr="009729E7">
              <w:t xml:space="preserve"> telling the court the case can be dismissed.  </w:t>
            </w:r>
          </w:p>
          <w:p w14:paraId="2A49D2AE" w14:textId="2CC46B04" w:rsidR="00F43981" w:rsidRPr="009729E7" w:rsidRDefault="00F43981" w:rsidP="00D404F5">
            <w:pPr>
              <w:pStyle w:val="ListParagraph"/>
              <w:ind w:left="510"/>
            </w:pPr>
            <w:r w:rsidRPr="009729E7">
              <w:t xml:space="preserve">You can file a </w:t>
            </w:r>
            <w:r w:rsidRPr="00936729">
              <w:rPr>
                <w:b/>
              </w:rPr>
              <w:t>response</w:t>
            </w:r>
            <w:r w:rsidRPr="009729E7">
              <w:t xml:space="preserve">, </w:t>
            </w:r>
            <w:hyperlink r:id="rId130" w:tgtFrame="_blank" w:history="1">
              <w:r w:rsidRPr="00D404F5">
                <w:rPr>
                  <w:rStyle w:val="Hyperlink"/>
                </w:rPr>
                <w:t>SHS-AP 440</w:t>
              </w:r>
            </w:hyperlink>
            <w:r w:rsidR="00936729">
              <w:t xml:space="preserve">, </w:t>
            </w:r>
            <w:r w:rsidR="00936729" w:rsidRPr="009729E7">
              <w:t>telling the court you agree.</w:t>
            </w:r>
            <w:r w:rsidR="00936729">
              <w:br/>
            </w:r>
            <w:r w:rsidR="00936729" w:rsidRPr="00936729">
              <w:t>courts.alaska.gov/shc/appeals/docs/SHS_AP_420.doc</w:t>
            </w:r>
            <w:r w:rsidRPr="009729E7">
              <w:t xml:space="preserve"> </w:t>
            </w:r>
            <w:r w:rsidR="00936729">
              <w:br/>
            </w:r>
          </w:p>
          <w:p w14:paraId="14C1B65B" w14:textId="667D6E03" w:rsidR="00936729" w:rsidRDefault="00F43981" w:rsidP="00936729">
            <w:pPr>
              <w:pStyle w:val="Heading3"/>
              <w:outlineLvl w:val="2"/>
            </w:pPr>
            <w:r w:rsidRPr="009729E7">
              <w:t>In the trial court, where you had your custody case</w:t>
            </w:r>
          </w:p>
          <w:p w14:paraId="1CBAB4F0" w14:textId="6A31D4E8" w:rsidR="00F43981" w:rsidRPr="009729E7" w:rsidRDefault="00F43981" w:rsidP="00D404F5">
            <w:pPr>
              <w:pStyle w:val="BodyText"/>
            </w:pPr>
            <w:r w:rsidRPr="009729E7">
              <w:t xml:space="preserve"> If your agreement about the appeal changes the current court order, you both should fill out and file: </w:t>
            </w:r>
          </w:p>
          <w:p w14:paraId="566FC3C4" w14:textId="001DC1CF" w:rsidR="00F43981" w:rsidRDefault="00936729" w:rsidP="00936729">
            <w:pPr>
              <w:pStyle w:val="ListParagraph"/>
              <w:ind w:left="510"/>
            </w:pPr>
            <w:r w:rsidRPr="004C0700">
              <w:rPr>
                <w:b/>
                <w:color w:val="000000"/>
              </w:rPr>
              <w:t>Agreement</w:t>
            </w:r>
            <w:r>
              <w:t xml:space="preserve"> </w:t>
            </w:r>
            <w:r w:rsidRPr="004E5FAE">
              <w:rPr>
                <w:b/>
              </w:rPr>
              <w:t>&amp; Order, SHC-1061</w:t>
            </w:r>
            <w:r>
              <w:br/>
              <w:t xml:space="preserve">as a </w:t>
            </w:r>
            <w:hyperlink r:id="rId131" w:tgtFrame="_blank" w:history="1">
              <w:r>
                <w:rPr>
                  <w:rStyle w:val="Hyperlink"/>
                  <w:color w:val="006699"/>
                </w:rPr>
                <w:t>Word</w:t>
              </w:r>
            </w:hyperlink>
            <w:r>
              <w:rPr>
                <w:rStyle w:val="Hyperlink"/>
                <w:color w:val="006699"/>
              </w:rPr>
              <w:t xml:space="preserve"> </w:t>
            </w:r>
            <w:hyperlink r:id="rId132" w:history="1">
              <w:r w:rsidRPr="00B61C19">
                <w:rPr>
                  <w:rStyle w:val="Hyperlink"/>
                </w:rPr>
                <w:t>file</w:t>
              </w:r>
            </w:hyperlink>
            <w:r w:rsidRPr="00B61C19">
              <w:rPr>
                <w:rStyle w:val="BodyTextChar"/>
              </w:rPr>
              <w:br/>
              <w:t>courts.alaska.gov/shc/family/docs/shc-1</w:t>
            </w:r>
            <w:r>
              <w:rPr>
                <w:rStyle w:val="BodyTextChar"/>
              </w:rPr>
              <w:t>061</w:t>
            </w:r>
            <w:r w:rsidRPr="00B61C19">
              <w:rPr>
                <w:rStyle w:val="BodyTextChar"/>
              </w:rPr>
              <w:t>.docx</w:t>
            </w:r>
            <w:r>
              <w:rPr>
                <w:rStyle w:val="Hyperlink"/>
                <w:color w:val="006699"/>
              </w:rPr>
              <w:br/>
            </w:r>
            <w:r w:rsidRPr="00051879">
              <w:t>as a</w:t>
            </w:r>
            <w:r>
              <w:t> </w:t>
            </w:r>
            <w:hyperlink r:id="rId133" w:tgtFrame="_blank" w:history="1">
              <w:r>
                <w:rPr>
                  <w:rStyle w:val="Hyperlink"/>
                  <w:color w:val="006699"/>
                </w:rPr>
                <w:t>PDF</w:t>
              </w:r>
            </w:hyperlink>
            <w:r>
              <w:rPr>
                <w:rStyle w:val="Hyperlink"/>
                <w:color w:val="006699"/>
              </w:rPr>
              <w:br/>
            </w:r>
            <w:r w:rsidRPr="00B61C19">
              <w:t>courts.alaska.gov/shc/family/docs/shc-106</w:t>
            </w:r>
            <w:r>
              <w:t>1</w:t>
            </w:r>
            <w:r w:rsidRPr="00B61C19">
              <w:t>n.pdf</w:t>
            </w:r>
            <w:r>
              <w:t xml:space="preserve"> </w:t>
            </w:r>
          </w:p>
          <w:p w14:paraId="147C3547" w14:textId="2E3AE142" w:rsidR="00936729" w:rsidRPr="00936729" w:rsidRDefault="00936729" w:rsidP="00936729">
            <w:pPr>
              <w:pStyle w:val="ListParagraph"/>
              <w:ind w:left="418"/>
            </w:pPr>
            <w:r w:rsidRPr="00051879">
              <w:rPr>
                <w:b/>
                <w:color w:val="000000"/>
              </w:rPr>
              <w:t>Joint Motion</w:t>
            </w:r>
            <w:r>
              <w:t xml:space="preserve"> </w:t>
            </w:r>
            <w:r w:rsidRPr="00051879">
              <w:rPr>
                <w:b/>
              </w:rPr>
              <w:t>to Put Settlement on the Record, SHC-1063</w:t>
            </w:r>
            <w:r>
              <w:t> </w:t>
            </w:r>
            <w:r>
              <w:br/>
              <w:t xml:space="preserve">as a </w:t>
            </w:r>
            <w:hyperlink r:id="rId134" w:tgtFrame="_blank" w:history="1">
              <w:r>
                <w:rPr>
                  <w:rStyle w:val="Hyperlink"/>
                  <w:color w:val="006699"/>
                </w:rPr>
                <w:t>Word</w:t>
              </w:r>
            </w:hyperlink>
            <w:r>
              <w:rPr>
                <w:rStyle w:val="Hyperlink"/>
                <w:color w:val="006699"/>
              </w:rPr>
              <w:t xml:space="preserve"> </w:t>
            </w:r>
            <w:hyperlink r:id="rId135" w:history="1">
              <w:r w:rsidRPr="00B61C19">
                <w:rPr>
                  <w:rStyle w:val="Hyperlink"/>
                </w:rPr>
                <w:t>file</w:t>
              </w:r>
            </w:hyperlink>
            <w:r w:rsidRPr="00B61C19">
              <w:rPr>
                <w:rStyle w:val="BodyTextChar"/>
              </w:rPr>
              <w:br/>
              <w:t>courts.alaska.gov/shc/family/docs/shc-1</w:t>
            </w:r>
            <w:r>
              <w:rPr>
                <w:rStyle w:val="BodyTextChar"/>
              </w:rPr>
              <w:t>063</w:t>
            </w:r>
            <w:r w:rsidRPr="00B61C19">
              <w:rPr>
                <w:rStyle w:val="BodyTextChar"/>
              </w:rPr>
              <w:t>.docx</w:t>
            </w:r>
            <w:r>
              <w:rPr>
                <w:rStyle w:val="Hyperlink"/>
                <w:color w:val="006699"/>
              </w:rPr>
              <w:br/>
            </w:r>
            <w:r w:rsidRPr="00051879">
              <w:t>as a</w:t>
            </w:r>
            <w:r>
              <w:t> </w:t>
            </w:r>
            <w:hyperlink r:id="rId136" w:tgtFrame="_blank" w:history="1">
              <w:r>
                <w:rPr>
                  <w:rStyle w:val="Hyperlink"/>
                  <w:color w:val="006699"/>
                </w:rPr>
                <w:t>PDF</w:t>
              </w:r>
            </w:hyperlink>
            <w:r>
              <w:rPr>
                <w:rStyle w:val="Hyperlink"/>
                <w:color w:val="006699"/>
              </w:rPr>
              <w:br/>
            </w:r>
            <w:r w:rsidRPr="00B61C19">
              <w:t>courts.alaska.gov/shc/family/docs/shc-1063n.pdf</w:t>
            </w:r>
          </w:p>
        </w:tc>
      </w:tr>
      <w:tr w:rsidR="00F43981" w14:paraId="54E5B43D" w14:textId="77777777" w:rsidTr="00400529">
        <w:trPr>
          <w:jc w:val="center"/>
        </w:trPr>
        <w:tc>
          <w:tcPr>
            <w:tcW w:w="2880" w:type="dxa"/>
            <w:tcMar>
              <w:top w:w="360" w:type="dxa"/>
              <w:left w:w="115" w:type="dxa"/>
              <w:right w:w="115" w:type="dxa"/>
            </w:tcMar>
          </w:tcPr>
          <w:p w14:paraId="182C70FC" w14:textId="3978C5B4" w:rsidR="00F43981" w:rsidRPr="00A50D37" w:rsidRDefault="00F43981" w:rsidP="00F43981">
            <w:pPr>
              <w:pStyle w:val="Heading2"/>
              <w:outlineLvl w:val="1"/>
              <w:rPr>
                <w:shd w:val="clear" w:color="auto" w:fill="FFFFFF"/>
              </w:rPr>
            </w:pPr>
            <w:r w:rsidRPr="00A50D37">
              <w:rPr>
                <w:shd w:val="clear" w:color="auto" w:fill="FFFFFF"/>
              </w:rPr>
              <w:t xml:space="preserve">Step </w:t>
            </w:r>
            <w:bookmarkStart w:id="71" w:name="TellSupremeCourt"/>
            <w:r w:rsidRPr="00A50D37">
              <w:rPr>
                <w:shd w:val="clear" w:color="auto" w:fill="FFFFFF"/>
              </w:rPr>
              <w:fldChar w:fldCharType="begin"/>
            </w:r>
            <w:r w:rsidRPr="00A50D37">
              <w:rPr>
                <w:shd w:val="clear" w:color="auto" w:fill="FFFFFF"/>
              </w:rPr>
              <w:instrText xml:space="preserve"> SEQ stepList \* Arabic \* MERGEFORMAT </w:instrText>
            </w:r>
            <w:r w:rsidRPr="00A50D37">
              <w:rPr>
                <w:shd w:val="clear" w:color="auto" w:fill="FFFFFF"/>
              </w:rPr>
              <w:fldChar w:fldCharType="separate"/>
            </w:r>
            <w:r w:rsidR="00D07521">
              <w:rPr>
                <w:noProof/>
                <w:shd w:val="clear" w:color="auto" w:fill="FFFFFF"/>
              </w:rPr>
              <w:t>36</w:t>
            </w:r>
            <w:r w:rsidRPr="00A50D37">
              <w:rPr>
                <w:shd w:val="clear" w:color="auto" w:fill="FFFFFF"/>
              </w:rPr>
              <w:fldChar w:fldCharType="end"/>
            </w:r>
            <w:bookmarkEnd w:id="71"/>
            <w:r w:rsidRPr="00A50D37">
              <w:rPr>
                <w:shd w:val="clear" w:color="auto" w:fill="FFFFFF"/>
              </w:rPr>
              <w:t>:</w:t>
            </w:r>
            <w:r>
              <w:rPr>
                <w:shd w:val="clear" w:color="auto" w:fill="FFFFFF"/>
              </w:rPr>
              <w:t xml:space="preserve"> Tell the Alaska Supreme Court</w:t>
            </w:r>
          </w:p>
        </w:tc>
        <w:tc>
          <w:tcPr>
            <w:tcW w:w="7612" w:type="dxa"/>
            <w:tcMar>
              <w:top w:w="432" w:type="dxa"/>
              <w:left w:w="115" w:type="dxa"/>
              <w:right w:w="115" w:type="dxa"/>
            </w:tcMar>
          </w:tcPr>
          <w:p w14:paraId="22E1CDF3" w14:textId="23E0612C" w:rsidR="004E5FAE" w:rsidRPr="004E5FAE" w:rsidRDefault="009729E7" w:rsidP="009729E7">
            <w:pPr>
              <w:pStyle w:val="ListParagraph"/>
              <w:numPr>
                <w:ilvl w:val="0"/>
                <w:numId w:val="25"/>
              </w:numPr>
              <w:rPr>
                <w:color w:val="000000"/>
                <w:shd w:val="clear" w:color="auto" w:fill="FFFFFF"/>
              </w:rPr>
            </w:pPr>
            <w:r w:rsidRPr="009729E7">
              <w:rPr>
                <w:color w:val="000000"/>
                <w:shd w:val="clear" w:color="auto" w:fill="FFFFFF"/>
              </w:rPr>
              <w:t xml:space="preserve">Fill out and file: </w:t>
            </w:r>
            <w:r w:rsidRPr="004E5FAE">
              <w:rPr>
                <w:b/>
                <w:color w:val="000000"/>
                <w:shd w:val="clear" w:color="auto" w:fill="FFFFFF"/>
              </w:rPr>
              <w:t>Notice of Decision Not to File Appellee Brief</w:t>
            </w:r>
            <w:r w:rsidRPr="009729E7">
              <w:rPr>
                <w:color w:val="000000"/>
                <w:shd w:val="clear" w:color="auto" w:fill="FFFFFF"/>
              </w:rPr>
              <w:t>, </w:t>
            </w:r>
            <w:hyperlink r:id="rId137" w:tgtFrame="_blank" w:history="1">
              <w:r w:rsidRPr="004E5FAE">
                <w:rPr>
                  <w:rStyle w:val="Hyperlink"/>
                </w:rPr>
                <w:t>SHS-AP 260</w:t>
              </w:r>
            </w:hyperlink>
            <w:r w:rsidRPr="004E5FAE">
              <w:t> </w:t>
            </w:r>
            <w:r w:rsidRPr="009729E7">
              <w:t xml:space="preserve">(Word document).  </w:t>
            </w:r>
          </w:p>
          <w:p w14:paraId="2FB082DE" w14:textId="6115F841" w:rsidR="009729E7" w:rsidRPr="009729E7" w:rsidRDefault="009729E7" w:rsidP="009729E7">
            <w:pPr>
              <w:pStyle w:val="ListParagraph"/>
              <w:numPr>
                <w:ilvl w:val="0"/>
                <w:numId w:val="25"/>
              </w:numPr>
              <w:rPr>
                <w:color w:val="000000"/>
                <w:shd w:val="clear" w:color="auto" w:fill="FFFFFF"/>
              </w:rPr>
            </w:pPr>
            <w:r w:rsidRPr="009729E7">
              <w:rPr>
                <w:color w:val="000000"/>
                <w:shd w:val="clear" w:color="auto" w:fill="FFFFFF"/>
              </w:rPr>
              <w:t>Make 2 copies of the forms you filled out stating your agreement – 1 for you and 1 for the other parent.</w:t>
            </w:r>
          </w:p>
          <w:p w14:paraId="21993DAA" w14:textId="77777777" w:rsidR="009729E7" w:rsidRPr="009729E7" w:rsidRDefault="009729E7" w:rsidP="009729E7">
            <w:pPr>
              <w:pStyle w:val="ListParagraph"/>
              <w:numPr>
                <w:ilvl w:val="0"/>
                <w:numId w:val="25"/>
              </w:numPr>
              <w:rPr>
                <w:shd w:val="clear" w:color="auto" w:fill="FFFFFF"/>
              </w:rPr>
            </w:pPr>
            <w:r w:rsidRPr="009729E7">
              <w:t xml:space="preserve">You can write on the Notice that you agree with the other </w:t>
            </w:r>
            <w:r w:rsidRPr="009729E7">
              <w:rPr>
                <w:color w:val="000000"/>
                <w:shd w:val="clear" w:color="auto" w:fill="FFFFFF"/>
              </w:rPr>
              <w:lastRenderedPageBreak/>
              <w:t>parent</w:t>
            </w:r>
            <w:r w:rsidRPr="009729E7">
              <w:t>.</w:t>
            </w:r>
          </w:p>
          <w:p w14:paraId="0EDF7362" w14:textId="77777777" w:rsidR="009729E7" w:rsidRPr="009729E7" w:rsidRDefault="009729E7" w:rsidP="009729E7">
            <w:pPr>
              <w:pStyle w:val="ListParagraph"/>
              <w:numPr>
                <w:ilvl w:val="0"/>
                <w:numId w:val="25"/>
              </w:numPr>
              <w:rPr>
                <w:color w:val="000000"/>
                <w:shd w:val="clear" w:color="auto" w:fill="FFFFFF"/>
              </w:rPr>
            </w:pPr>
            <w:r w:rsidRPr="009729E7">
              <w:t>The other person may want to file a motion to dismiss to stop the appeal from continuing.</w:t>
            </w:r>
          </w:p>
          <w:p w14:paraId="0330DA4B" w14:textId="6B62D87B" w:rsidR="00F43981" w:rsidRDefault="004E5FAE" w:rsidP="00BE3E77">
            <w:pPr>
              <w:pStyle w:val="Heading3"/>
              <w:keepNext/>
              <w:keepLines/>
              <w:outlineLvl w:val="2"/>
            </w:pPr>
            <w:r>
              <w:t>Link in this step</w:t>
            </w:r>
          </w:p>
          <w:p w14:paraId="4A17E443" w14:textId="71FCA9E0" w:rsidR="00BE3E77" w:rsidRPr="00BE3E77" w:rsidRDefault="00BE3E77" w:rsidP="00BE3E77">
            <w:pPr>
              <w:pStyle w:val="Body"/>
              <w:keepNext/>
              <w:keepLines/>
            </w:pPr>
            <w:r w:rsidRPr="004E5FAE">
              <w:rPr>
                <w:b/>
                <w:color w:val="000000"/>
                <w:shd w:val="clear" w:color="auto" w:fill="FFFFFF"/>
              </w:rPr>
              <w:t>Notice of Decision Not to File Appellee Brief</w:t>
            </w:r>
            <w:r w:rsidRPr="009729E7">
              <w:rPr>
                <w:color w:val="000000"/>
                <w:shd w:val="clear" w:color="auto" w:fill="FFFFFF"/>
              </w:rPr>
              <w:t>, </w:t>
            </w:r>
            <w:hyperlink r:id="rId138" w:tgtFrame="_blank" w:history="1">
              <w:r w:rsidRPr="004E5FAE">
                <w:rPr>
                  <w:rStyle w:val="Hyperlink"/>
                </w:rPr>
                <w:t>SHS-AP 260</w:t>
              </w:r>
            </w:hyperlink>
            <w:r>
              <w:br/>
            </w:r>
            <w:r w:rsidRPr="00BE3E77">
              <w:t>courts.alaska.gov/shc/appeals/docs/SHS_AP_260.doc</w:t>
            </w:r>
          </w:p>
          <w:p w14:paraId="7BF72F7C" w14:textId="5C033C65" w:rsidR="004E5FAE" w:rsidRPr="004E5FAE" w:rsidRDefault="004E5FAE" w:rsidP="004E5FAE">
            <w:pPr>
              <w:pStyle w:val="Body"/>
            </w:pPr>
          </w:p>
        </w:tc>
      </w:tr>
      <w:tr w:rsidR="000B1F23" w14:paraId="11DCECA7" w14:textId="77777777" w:rsidTr="00904B5D">
        <w:trPr>
          <w:jc w:val="center"/>
        </w:trPr>
        <w:tc>
          <w:tcPr>
            <w:tcW w:w="2880" w:type="dxa"/>
            <w:tcMar>
              <w:top w:w="360" w:type="dxa"/>
              <w:left w:w="115" w:type="dxa"/>
              <w:right w:w="115" w:type="dxa"/>
            </w:tcMar>
          </w:tcPr>
          <w:p w14:paraId="075B1AAA" w14:textId="77777777" w:rsidR="000B1F23" w:rsidRDefault="000B1F23" w:rsidP="00904B5D">
            <w:pPr>
              <w:pStyle w:val="BodyText"/>
              <w:rPr>
                <w:shd w:val="clear" w:color="auto" w:fill="FFFFFF"/>
              </w:rPr>
            </w:pPr>
            <w:r>
              <w:rPr>
                <w:shd w:val="clear" w:color="auto" w:fill="FFFFFF"/>
              </w:rPr>
              <w:lastRenderedPageBreak/>
              <w:t>{%tr endif %}</w:t>
            </w:r>
          </w:p>
        </w:tc>
        <w:tc>
          <w:tcPr>
            <w:tcW w:w="7612" w:type="dxa"/>
            <w:tcMar>
              <w:top w:w="432" w:type="dxa"/>
              <w:left w:w="115" w:type="dxa"/>
              <w:right w:w="115" w:type="dxa"/>
            </w:tcMar>
          </w:tcPr>
          <w:p w14:paraId="4D1AA29B" w14:textId="77777777" w:rsidR="000B1F23" w:rsidRDefault="000B1F23" w:rsidP="00904B5D"/>
        </w:tc>
      </w:tr>
      <w:tr w:rsidR="000B1F23" w14:paraId="674628A4" w14:textId="77777777" w:rsidTr="00921DA3">
        <w:trPr>
          <w:jc w:val="center"/>
        </w:trPr>
        <w:tc>
          <w:tcPr>
            <w:tcW w:w="2880" w:type="dxa"/>
            <w:tcMar>
              <w:top w:w="360" w:type="dxa"/>
              <w:left w:w="115" w:type="dxa"/>
              <w:right w:w="115" w:type="dxa"/>
            </w:tcMar>
          </w:tcPr>
          <w:p w14:paraId="5D4E20BD" w14:textId="670BA9DF" w:rsidR="000B1F23" w:rsidRDefault="000B1F23" w:rsidP="00CE5ADB">
            <w:pPr>
              <w:pStyle w:val="BodyText"/>
              <w:rPr>
                <w:shd w:val="clear" w:color="auto" w:fill="FFFFFF"/>
              </w:rPr>
            </w:pPr>
          </w:p>
        </w:tc>
        <w:tc>
          <w:tcPr>
            <w:tcW w:w="7612" w:type="dxa"/>
            <w:tcMar>
              <w:top w:w="432" w:type="dxa"/>
              <w:left w:w="115" w:type="dxa"/>
              <w:right w:w="115" w:type="dxa"/>
            </w:tcMar>
          </w:tcPr>
          <w:p w14:paraId="194AD7D1" w14:textId="77777777" w:rsidR="000B1F23" w:rsidRDefault="000B1F23" w:rsidP="00CE5ADB"/>
        </w:tc>
      </w:tr>
      <w:tr w:rsidR="000B1F23" w14:paraId="0BCB2C7E" w14:textId="77777777" w:rsidTr="00904B5D">
        <w:trPr>
          <w:jc w:val="center"/>
        </w:trPr>
        <w:tc>
          <w:tcPr>
            <w:tcW w:w="2880" w:type="dxa"/>
            <w:tcMar>
              <w:top w:w="360" w:type="dxa"/>
              <w:left w:w="115" w:type="dxa"/>
              <w:right w:w="115" w:type="dxa"/>
            </w:tcMar>
          </w:tcPr>
          <w:p w14:paraId="4551AF55" w14:textId="4CD8E57A" w:rsidR="000B1F23" w:rsidRDefault="000B1F23" w:rsidP="00904B5D">
            <w:pPr>
              <w:pStyle w:val="Heading2"/>
              <w:outlineLvl w:val="1"/>
            </w:pPr>
            <w:commentRangeStart w:id="72"/>
            <w:del w:id="73" w:author="Caroline Robinson" w:date="2023-02-21T16:39:00Z">
              <w:r w:rsidRPr="00A50D37" w:rsidDel="009729E7">
                <w:rPr>
                  <w:shd w:val="clear" w:color="auto" w:fill="FFFFFF"/>
                </w:rPr>
                <w:delText xml:space="preserve">Step </w:delText>
              </w:r>
              <w:r w:rsidRPr="00A50D37" w:rsidDel="009729E7">
                <w:rPr>
                  <w:shd w:val="clear" w:color="auto" w:fill="FFFFFF"/>
                </w:rPr>
                <w:fldChar w:fldCharType="begin"/>
              </w:r>
              <w:r w:rsidRPr="00A50D37" w:rsidDel="009729E7">
                <w:rPr>
                  <w:shd w:val="clear" w:color="auto" w:fill="FFFFFF"/>
                </w:rPr>
                <w:delInstrText xml:space="preserve"> SEQ stepList \* Arabic \* MERGEFORMAT </w:delInstrText>
              </w:r>
              <w:r w:rsidRPr="00A50D37" w:rsidDel="009729E7">
                <w:rPr>
                  <w:shd w:val="clear" w:color="auto" w:fill="FFFFFF"/>
                </w:rPr>
                <w:fldChar w:fldCharType="separate"/>
              </w:r>
              <w:r w:rsidR="00AC31F6" w:rsidDel="009729E7">
                <w:rPr>
                  <w:noProof/>
                  <w:shd w:val="clear" w:color="auto" w:fill="FFFFFF"/>
                </w:rPr>
                <w:delText>36</w:delText>
              </w:r>
              <w:r w:rsidRPr="00A50D37" w:rsidDel="009729E7">
                <w:rPr>
                  <w:shd w:val="clear" w:color="auto" w:fill="FFFFFF"/>
                </w:rPr>
                <w:fldChar w:fldCharType="end"/>
              </w:r>
              <w:r w:rsidRPr="00A50D37" w:rsidDel="009729E7">
                <w:rPr>
                  <w:shd w:val="clear" w:color="auto" w:fill="FFFFFF"/>
                </w:rPr>
                <w:delText>:</w:delText>
              </w:r>
              <w:r w:rsidR="009729E7" w:rsidDel="009729E7">
                <w:rPr>
                  <w:shd w:val="clear" w:color="auto" w:fill="FFFFFF"/>
                </w:rPr>
                <w:delText xml:space="preserve"> </w:delText>
              </w:r>
              <w:r w:rsidR="009729E7" w:rsidRPr="009729E7" w:rsidDel="009729E7">
                <w:rPr>
                  <w:shd w:val="clear" w:color="auto" w:fill="FFFFFF"/>
                </w:rPr>
                <w:delText xml:space="preserve">Learn </w:delText>
              </w:r>
              <w:r w:rsidR="009729E7" w:rsidDel="009729E7">
                <w:rPr>
                  <w:shd w:val="clear" w:color="auto" w:fill="FFFFFF"/>
                </w:rPr>
                <w:delText>a</w:delText>
              </w:r>
              <w:r w:rsidR="009729E7" w:rsidRPr="009729E7" w:rsidDel="009729E7">
                <w:rPr>
                  <w:shd w:val="clear" w:color="auto" w:fill="FFFFFF"/>
                </w:rPr>
                <w:delText xml:space="preserve">bout </w:delText>
              </w:r>
              <w:r w:rsidR="009729E7" w:rsidDel="009729E7">
                <w:rPr>
                  <w:shd w:val="clear" w:color="auto" w:fill="FFFFFF"/>
                </w:rPr>
                <w:delText>o</w:delText>
              </w:r>
              <w:r w:rsidR="009729E7" w:rsidRPr="009729E7" w:rsidDel="009729E7">
                <w:rPr>
                  <w:shd w:val="clear" w:color="auto" w:fill="FFFFFF"/>
                </w:rPr>
                <w:delText xml:space="preserve">ther </w:delText>
              </w:r>
              <w:r w:rsidR="009729E7" w:rsidDel="009729E7">
                <w:rPr>
                  <w:shd w:val="clear" w:color="auto" w:fill="FFFFFF"/>
                </w:rPr>
                <w:delText>p</w:delText>
              </w:r>
              <w:r w:rsidR="009729E7" w:rsidRPr="009729E7" w:rsidDel="009729E7">
                <w:rPr>
                  <w:shd w:val="clear" w:color="auto" w:fill="FFFFFF"/>
                </w:rPr>
                <w:delText xml:space="preserve">arts of a </w:delText>
              </w:r>
              <w:r w:rsidR="009729E7" w:rsidDel="009729E7">
                <w:rPr>
                  <w:shd w:val="clear" w:color="auto" w:fill="FFFFFF"/>
                </w:rPr>
                <w:delText>c</w:delText>
              </w:r>
              <w:r w:rsidR="009729E7" w:rsidRPr="009729E7" w:rsidDel="009729E7">
                <w:rPr>
                  <w:shd w:val="clear" w:color="auto" w:fill="FFFFFF"/>
                </w:rPr>
                <w:delText xml:space="preserve">ase to </w:delText>
              </w:r>
              <w:r w:rsidR="009729E7" w:rsidDel="009729E7">
                <w:rPr>
                  <w:shd w:val="clear" w:color="auto" w:fill="FFFFFF"/>
                </w:rPr>
                <w:delText>e</w:delText>
              </w:r>
              <w:r w:rsidR="009729E7" w:rsidRPr="009729E7" w:rsidDel="009729E7">
                <w:rPr>
                  <w:shd w:val="clear" w:color="auto" w:fill="FFFFFF"/>
                </w:rPr>
                <w:delText xml:space="preserve">nd </w:delText>
              </w:r>
              <w:r w:rsidR="009729E7" w:rsidDel="009729E7">
                <w:rPr>
                  <w:shd w:val="clear" w:color="auto" w:fill="FFFFFF"/>
                </w:rPr>
                <w:delText>y</w:delText>
              </w:r>
              <w:r w:rsidR="009729E7" w:rsidRPr="009729E7" w:rsidDel="009729E7">
                <w:rPr>
                  <w:shd w:val="clear" w:color="auto" w:fill="FFFFFF"/>
                </w:rPr>
                <w:delText xml:space="preserve">our </w:delText>
              </w:r>
              <w:r w:rsidR="009729E7" w:rsidDel="009729E7">
                <w:rPr>
                  <w:shd w:val="clear" w:color="auto" w:fill="FFFFFF"/>
                </w:rPr>
                <w:delText>m</w:delText>
              </w:r>
              <w:r w:rsidR="009729E7" w:rsidRPr="009729E7" w:rsidDel="009729E7">
                <w:rPr>
                  <w:shd w:val="clear" w:color="auto" w:fill="FFFFFF"/>
                </w:rPr>
                <w:delText>arriage (Other GA options TF</w:delText>
              </w:r>
            </w:del>
          </w:p>
        </w:tc>
        <w:tc>
          <w:tcPr>
            <w:tcW w:w="7612" w:type="dxa"/>
            <w:tcMar>
              <w:top w:w="432" w:type="dxa"/>
              <w:left w:w="115" w:type="dxa"/>
              <w:right w:w="115" w:type="dxa"/>
            </w:tcMar>
          </w:tcPr>
          <w:p w14:paraId="07A579DA" w14:textId="217382D0" w:rsidR="009729E7" w:rsidRPr="00E30BBD" w:rsidDel="009729E7" w:rsidRDefault="009729E7" w:rsidP="009729E7">
            <w:pPr>
              <w:rPr>
                <w:del w:id="74" w:author="Caroline Robinson" w:date="2023-02-21T16:39:00Z"/>
              </w:rPr>
            </w:pPr>
            <w:bookmarkStart w:id="75" w:name="_Hlk17716581"/>
            <w:del w:id="76" w:author="Caroline Robinson" w:date="2023-02-21T16:39:00Z">
              <w:r w:rsidDel="009729E7">
                <w:delText>You can answer more questions to get information about ot</w:delText>
              </w:r>
              <w:r w:rsidRPr="001346CA" w:rsidDel="009729E7">
                <w:delText xml:space="preserve">her </w:delText>
              </w:r>
              <w:bookmarkEnd w:id="75"/>
              <w:r w:rsidRPr="001346CA" w:rsidDel="009729E7">
                <w:delText>Child Custody &amp; Parenting Plan</w:delText>
              </w:r>
              <w:r w:rsidDel="009729E7">
                <w:delText xml:space="preserve"> topics.  </w:delText>
              </w:r>
              <w:bookmarkStart w:id="77" w:name="_Hlk17716590"/>
              <w:r w:rsidDel="009729E7">
                <w:delText xml:space="preserve">If you want to save this Action Plan, be sure to download, save, or print it.  Then return to the Guided Assist page and use the </w:delText>
              </w:r>
            </w:del>
            <w:del w:id="78" w:author="Caroline Robinson" w:date="2022-07-14T15:35:00Z">
              <w:r w:rsidDel="00381B7F">
                <w:delText>Guided Assist</w:delText>
              </w:r>
            </w:del>
            <w:del w:id="79" w:author="Caroline Robinson" w:date="2023-02-21T16:39:00Z">
              <w:r w:rsidDel="009729E7">
                <w:delText xml:space="preserve"> search box to find one of the topics listed below.</w:delText>
              </w:r>
              <w:bookmarkEnd w:id="77"/>
            </w:del>
          </w:p>
          <w:p w14:paraId="724044E8" w14:textId="07B4AFEF" w:rsidR="009729E7" w:rsidDel="009729E7" w:rsidRDefault="009729E7" w:rsidP="009729E7">
            <w:pPr>
              <w:numPr>
                <w:ilvl w:val="0"/>
                <w:numId w:val="7"/>
              </w:numPr>
              <w:shd w:val="clear" w:color="auto" w:fill="FFFFFF"/>
              <w:rPr>
                <w:del w:id="80" w:author="Caroline Robinson" w:date="2023-02-21T16:39:00Z"/>
              </w:rPr>
            </w:pPr>
            <w:del w:id="81" w:author="Caroline Robinson" w:date="2023-02-21T16:39:00Z">
              <w:r w:rsidDel="009729E7">
                <w:delText>Starting a Custody Case</w:delText>
              </w:r>
            </w:del>
          </w:p>
          <w:p w14:paraId="26A078A3" w14:textId="284D0CDF" w:rsidR="009729E7" w:rsidRPr="001E037B" w:rsidDel="009729E7" w:rsidRDefault="009729E7" w:rsidP="009729E7">
            <w:pPr>
              <w:numPr>
                <w:ilvl w:val="0"/>
                <w:numId w:val="7"/>
              </w:numPr>
              <w:shd w:val="clear" w:color="auto" w:fill="FFFFFF"/>
              <w:rPr>
                <w:del w:id="82" w:author="Caroline Robinson" w:date="2023-02-21T16:39:00Z"/>
              </w:rPr>
            </w:pPr>
            <w:del w:id="83" w:author="Caroline Robinson" w:date="2023-02-21T16:39:00Z">
              <w:r w:rsidDel="009729E7">
                <w:fldChar w:fldCharType="begin"/>
              </w:r>
              <w:r w:rsidDel="009729E7">
                <w:delInstrText xml:space="preserve"> HYPERLINK "https://stage.legalnav.org/topics/be6793a5-b6a0-4fff-a443-397ef0d9f2f4" </w:delInstrText>
              </w:r>
              <w:r w:rsidDel="009729E7">
                <w:fldChar w:fldCharType="separate"/>
              </w:r>
              <w:r w:rsidRPr="001E037B" w:rsidDel="009729E7">
                <w:delText>Responding to a Custody Case</w:delText>
              </w:r>
              <w:r w:rsidDel="009729E7">
                <w:fldChar w:fldCharType="end"/>
              </w:r>
              <w:r w:rsidRPr="001E037B" w:rsidDel="009729E7">
                <w:delText xml:space="preserve"> </w:delText>
              </w:r>
            </w:del>
          </w:p>
          <w:p w14:paraId="7540BE88" w14:textId="0361063C" w:rsidR="009729E7" w:rsidRPr="00E30BBD" w:rsidDel="009729E7" w:rsidRDefault="009729E7" w:rsidP="009729E7">
            <w:pPr>
              <w:numPr>
                <w:ilvl w:val="0"/>
                <w:numId w:val="7"/>
              </w:numPr>
              <w:shd w:val="clear" w:color="auto" w:fill="FFFFFF"/>
              <w:rPr>
                <w:del w:id="84" w:author="Caroline Robinson" w:date="2023-02-21T16:39:00Z"/>
              </w:rPr>
            </w:pPr>
            <w:del w:id="85" w:author="Caroline Robinson" w:date="2023-02-21T16:39:00Z">
              <w:r w:rsidDel="009729E7">
                <w:fldChar w:fldCharType="begin"/>
              </w:r>
              <w:r w:rsidDel="009729E7">
                <w:delInstrText xml:space="preserve"> HYPERLINK "https://stage.legalnav.org/topics/998a6ab1-9a07-401e-80b7-ba1d70dc6664" </w:delInstrText>
              </w:r>
              <w:r w:rsidDel="009729E7">
                <w:fldChar w:fldCharType="separate"/>
              </w:r>
              <w:r w:rsidRPr="00E30BBD" w:rsidDel="009729E7">
                <w:delText>Custody When Both Parents Agree</w:delText>
              </w:r>
              <w:r w:rsidDel="009729E7">
                <w:fldChar w:fldCharType="end"/>
              </w:r>
              <w:r w:rsidRPr="00E30BBD" w:rsidDel="009729E7">
                <w:delText xml:space="preserve"> </w:delText>
              </w:r>
            </w:del>
          </w:p>
          <w:p w14:paraId="4FDA65E2" w14:textId="78CD2F6D" w:rsidR="009729E7" w:rsidRPr="00E30BBD" w:rsidDel="009729E7" w:rsidRDefault="009729E7" w:rsidP="009729E7">
            <w:pPr>
              <w:numPr>
                <w:ilvl w:val="0"/>
                <w:numId w:val="7"/>
              </w:numPr>
              <w:shd w:val="clear" w:color="auto" w:fill="FFFFFF"/>
              <w:rPr>
                <w:del w:id="86" w:author="Caroline Robinson" w:date="2023-02-21T16:39:00Z"/>
              </w:rPr>
            </w:pPr>
            <w:del w:id="87" w:author="Caroline Robinson" w:date="2023-02-21T16:39:00Z">
              <w:r w:rsidDel="009729E7">
                <w:fldChar w:fldCharType="begin"/>
              </w:r>
              <w:r w:rsidDel="009729E7">
                <w:delInstrText xml:space="preserve"> HYPERLINK "https://stage.legalnav.org/topics/1308d187-ee59-4398-adbc-1aa4d0c4108b" </w:delInstrText>
              </w:r>
              <w:r w:rsidDel="009729E7">
                <w:fldChar w:fldCharType="separate"/>
              </w:r>
              <w:r w:rsidRPr="00E30BBD" w:rsidDel="009729E7">
                <w:delText>Resources to Help You and the Other Parent Reach an Agreement</w:delText>
              </w:r>
              <w:r w:rsidDel="009729E7">
                <w:fldChar w:fldCharType="end"/>
              </w:r>
              <w:r w:rsidRPr="00E30BBD" w:rsidDel="009729E7">
                <w:delText xml:space="preserve"> </w:delText>
              </w:r>
            </w:del>
          </w:p>
          <w:p w14:paraId="08838052" w14:textId="35574892" w:rsidR="009729E7" w:rsidRPr="00E30BBD" w:rsidDel="009729E7" w:rsidRDefault="009729E7" w:rsidP="009729E7">
            <w:pPr>
              <w:numPr>
                <w:ilvl w:val="0"/>
                <w:numId w:val="33"/>
              </w:numPr>
              <w:shd w:val="clear" w:color="auto" w:fill="FFFFFF"/>
              <w:rPr>
                <w:del w:id="88" w:author="Caroline Robinson" w:date="2023-02-21T16:39:00Z"/>
              </w:rPr>
            </w:pPr>
            <w:del w:id="89" w:author="Caroline Robinson" w:date="2023-02-21T16:39:00Z">
              <w:r w:rsidDel="009729E7">
                <w:fldChar w:fldCharType="begin"/>
              </w:r>
              <w:r w:rsidDel="009729E7">
                <w:delInstrText xml:space="preserve"> HYPERLINK "https://stage.legalnav.org/topics/a8b7353b-1ac9-45e8-9625-da471605966b" </w:delInstrText>
              </w:r>
              <w:r w:rsidDel="009729E7">
                <w:fldChar w:fldCharType="separate"/>
              </w:r>
              <w:r w:rsidRPr="00E30BBD" w:rsidDel="009729E7">
                <w:delText>Asking for an Order in a Custody Case When the Issue Can’t Wait for the Court’s Final Decision (Filing a Motion)</w:delText>
              </w:r>
              <w:r w:rsidDel="009729E7">
                <w:fldChar w:fldCharType="end"/>
              </w:r>
              <w:r w:rsidRPr="00E30BBD" w:rsidDel="009729E7">
                <w:delText xml:space="preserve"> </w:delText>
              </w:r>
            </w:del>
          </w:p>
          <w:p w14:paraId="37DE8EE0" w14:textId="25847EB5" w:rsidR="009729E7" w:rsidRPr="00E30BBD" w:rsidDel="009729E7" w:rsidRDefault="009729E7" w:rsidP="009729E7">
            <w:pPr>
              <w:pStyle w:val="ListParagraph"/>
              <w:numPr>
                <w:ilvl w:val="0"/>
                <w:numId w:val="33"/>
              </w:numPr>
              <w:spacing w:after="0"/>
              <w:rPr>
                <w:del w:id="90" w:author="Caroline Robinson" w:date="2023-02-21T16:39:00Z"/>
              </w:rPr>
            </w:pPr>
            <w:del w:id="91" w:author="Caroline Robinson" w:date="2023-02-21T16:39:00Z">
              <w:r w:rsidDel="009729E7">
                <w:fldChar w:fldCharType="begin"/>
              </w:r>
              <w:r w:rsidDel="009729E7">
                <w:delInstrText xml:space="preserve"> HYPERLINK "https://stage.legalnav.org/topics/439e3165-8a43-42bf-9b94-ceb1e4ce8995" </w:delInstrText>
              </w:r>
              <w:r w:rsidDel="009729E7">
                <w:fldChar w:fldCharType="separate"/>
              </w:r>
              <w:r w:rsidRPr="00E30BBD" w:rsidDel="009729E7">
                <w:delText>Creating a Parenting Plan</w:delText>
              </w:r>
              <w:r w:rsidDel="009729E7">
                <w:fldChar w:fldCharType="end"/>
              </w:r>
              <w:r w:rsidRPr="00E30BBD" w:rsidDel="009729E7">
                <w:delText xml:space="preserve"> </w:delText>
              </w:r>
            </w:del>
          </w:p>
          <w:p w14:paraId="701BECFB" w14:textId="18E8F17B" w:rsidR="009729E7" w:rsidRPr="00E30BBD" w:rsidDel="009729E7" w:rsidRDefault="009729E7" w:rsidP="009729E7">
            <w:pPr>
              <w:numPr>
                <w:ilvl w:val="0"/>
                <w:numId w:val="33"/>
              </w:numPr>
              <w:shd w:val="clear" w:color="auto" w:fill="FFFFFF"/>
              <w:rPr>
                <w:del w:id="92" w:author="Caroline Robinson" w:date="2023-02-21T16:39:00Z"/>
              </w:rPr>
            </w:pPr>
            <w:del w:id="93" w:author="Caroline Robinson" w:date="2023-02-21T16:39:00Z">
              <w:r w:rsidDel="009729E7">
                <w:fldChar w:fldCharType="begin"/>
              </w:r>
              <w:r w:rsidDel="009729E7">
                <w:delInstrText xml:space="preserve"> HYPERLINK "https://stage.legalnav.org/topics/b3d91f08-577d-41e8-b79e-00cbe6a8a3af" </w:delInstrText>
              </w:r>
              <w:r w:rsidDel="009729E7">
                <w:fldChar w:fldCharType="separate"/>
              </w:r>
              <w:r w:rsidRPr="00E30BBD" w:rsidDel="009729E7">
                <w:delText>Preparing for Custody Hearings or Trial</w:delText>
              </w:r>
              <w:r w:rsidDel="009729E7">
                <w:fldChar w:fldCharType="end"/>
              </w:r>
              <w:r w:rsidRPr="00E30BBD" w:rsidDel="009729E7">
                <w:delText xml:space="preserve"> </w:delText>
              </w:r>
            </w:del>
          </w:p>
          <w:p w14:paraId="69C027FE" w14:textId="004F5EB6" w:rsidR="000B1F23" w:rsidRDefault="009729E7" w:rsidP="009729E7">
            <w:pPr>
              <w:numPr>
                <w:ilvl w:val="0"/>
                <w:numId w:val="33"/>
              </w:numPr>
              <w:shd w:val="clear" w:color="auto" w:fill="FFFFFF"/>
            </w:pPr>
            <w:del w:id="94" w:author="Caroline Robinson" w:date="2023-02-21T16:39:00Z">
              <w:r w:rsidDel="009729E7">
                <w:fldChar w:fldCharType="begin"/>
              </w:r>
              <w:r w:rsidDel="009729E7">
                <w:delInstrText xml:space="preserve"> HYPERLINK "https://stage.legalnav.org/topics/368b7934-d87b-4be6-9a9c-b694c8004121" </w:delInstrText>
              </w:r>
              <w:r w:rsidDel="009729E7">
                <w:fldChar w:fldCharType="separate"/>
              </w:r>
              <w:r w:rsidRPr="00E30BBD" w:rsidDel="009729E7">
                <w:delText>Enforcing a Custody Order</w:delText>
              </w:r>
              <w:r w:rsidDel="009729E7">
                <w:fldChar w:fldCharType="end"/>
              </w:r>
            </w:del>
            <w:commentRangeEnd w:id="72"/>
            <w:del w:id="95" w:author="Caroline Robinson" w:date="2023-02-22T11:15:00Z">
              <w:r w:rsidDel="00B5622C">
                <w:rPr>
                  <w:rStyle w:val="CommentReference"/>
                  <w:rFonts w:eastAsia="Arial"/>
                </w:rPr>
                <w:commentReference w:id="72"/>
              </w:r>
            </w:del>
          </w:p>
        </w:tc>
      </w:tr>
      <w:tr w:rsidR="000B1F23" w14:paraId="5A9BB359" w14:textId="77777777" w:rsidTr="00921DA3">
        <w:trPr>
          <w:jc w:val="center"/>
        </w:trPr>
        <w:tc>
          <w:tcPr>
            <w:tcW w:w="2880" w:type="dxa"/>
            <w:tcMar>
              <w:top w:w="360" w:type="dxa"/>
              <w:left w:w="115" w:type="dxa"/>
              <w:right w:w="115" w:type="dxa"/>
            </w:tcMar>
          </w:tcPr>
          <w:p w14:paraId="037E7BCF" w14:textId="4580C773" w:rsidR="000B1F23" w:rsidRDefault="000B1F23" w:rsidP="00CE5ADB">
            <w:pPr>
              <w:pStyle w:val="BodyText"/>
              <w:rPr>
                <w:shd w:val="clear" w:color="auto" w:fill="FFFFFF"/>
              </w:rPr>
            </w:pPr>
          </w:p>
        </w:tc>
        <w:tc>
          <w:tcPr>
            <w:tcW w:w="7612" w:type="dxa"/>
            <w:tcMar>
              <w:top w:w="432" w:type="dxa"/>
              <w:left w:w="115" w:type="dxa"/>
              <w:right w:w="115" w:type="dxa"/>
            </w:tcMar>
          </w:tcPr>
          <w:p w14:paraId="266061FB" w14:textId="77777777" w:rsidR="000B1F23" w:rsidRDefault="000B1F23" w:rsidP="00CE5ADB"/>
        </w:tc>
      </w:tr>
      <w:tr w:rsidR="00BB2365" w14:paraId="33FE4350" w14:textId="77777777" w:rsidTr="00921DA3">
        <w:trPr>
          <w:jc w:val="center"/>
        </w:trPr>
        <w:tc>
          <w:tcPr>
            <w:tcW w:w="2880" w:type="dxa"/>
            <w:tcMar>
              <w:top w:w="360" w:type="dxa"/>
              <w:left w:w="115" w:type="dxa"/>
              <w:right w:w="115" w:type="dxa"/>
            </w:tcMar>
          </w:tcPr>
          <w:p w14:paraId="4C1B8FFF" w14:textId="185C5DC0" w:rsidR="00BB2365" w:rsidRDefault="00BB2365" w:rsidP="00BB2365">
            <w:pPr>
              <w:pStyle w:val="Heading2"/>
              <w:outlineLvl w:val="1"/>
            </w:pPr>
            <w:r>
              <w:t xml:space="preserve">Step </w:t>
            </w:r>
            <w:bookmarkStart w:id="96" w:name="LastStep"/>
            <w:r w:rsidRPr="00E11A90">
              <w:rPr>
                <w:rStyle w:val="NumChar"/>
              </w:rPr>
              <w:fldChar w:fldCharType="begin"/>
            </w:r>
            <w:r w:rsidRPr="00E11A90">
              <w:rPr>
                <w:rStyle w:val="NumChar"/>
              </w:rPr>
              <w:instrText xml:space="preserve"> SEQ stepList \* Arabic \* MERGEFORMAT </w:instrText>
            </w:r>
            <w:r w:rsidRPr="00E11A90">
              <w:rPr>
                <w:rStyle w:val="NumChar"/>
              </w:rPr>
              <w:fldChar w:fldCharType="separate"/>
            </w:r>
            <w:r w:rsidR="00D07521">
              <w:rPr>
                <w:rStyle w:val="NumChar"/>
                <w:noProof/>
              </w:rPr>
              <w:t>37</w:t>
            </w:r>
            <w:r w:rsidRPr="00E11A90">
              <w:rPr>
                <w:rStyle w:val="NumChar"/>
              </w:rPr>
              <w:fldChar w:fldCharType="end"/>
            </w:r>
            <w:bookmarkEnd w:id="96"/>
            <w:r>
              <w:t xml:space="preserve">: Get more </w:t>
            </w:r>
            <w:r w:rsidRPr="00B144F2">
              <w:t>information</w:t>
            </w:r>
            <w:r>
              <w:t xml:space="preserve"> or help</w:t>
            </w:r>
          </w:p>
        </w:tc>
        <w:tc>
          <w:tcPr>
            <w:tcW w:w="7612" w:type="dxa"/>
            <w:tcMar>
              <w:top w:w="432" w:type="dxa"/>
              <w:left w:w="115" w:type="dxa"/>
              <w:right w:w="115" w:type="dxa"/>
            </w:tcMar>
          </w:tcPr>
          <w:p w14:paraId="58700F77" w14:textId="46840939" w:rsidR="00BB2365" w:rsidRPr="008376C2" w:rsidRDefault="00BB2365" w:rsidP="00BB2365">
            <w:pPr>
              <w:pStyle w:val="BodyText"/>
            </w:pPr>
            <w:r>
              <w:t xml:space="preserve">For help with forms or understanding the process, call the </w:t>
            </w:r>
            <w:hyperlink r:id="rId139" w:history="1">
              <w:r w:rsidRPr="00C66E1B">
                <w:rPr>
                  <w:b/>
                </w:rPr>
                <w:t>Family Law Self-Help Center</w:t>
              </w:r>
            </w:hyperlink>
            <w:r>
              <w:br/>
            </w:r>
            <w:r w:rsidRPr="008376C2">
              <w:t>(907) 264-0851 or</w:t>
            </w:r>
            <w:r>
              <w:br/>
              <w:t>(</w:t>
            </w:r>
            <w:r w:rsidRPr="008376C2">
              <w:t>866) 279-0851 from an Alaska-based phone outside of Anchorage.</w:t>
            </w:r>
          </w:p>
          <w:p w14:paraId="5E0E1C4C" w14:textId="5FED245F" w:rsidR="00BB2365" w:rsidRDefault="00BB2365" w:rsidP="00BB2365">
            <w:pPr>
              <w:pStyle w:val="BodyText"/>
            </w:pPr>
            <w:r>
              <w:t xml:space="preserve">Many lawyers offer free or flat fee consultations without having to hire them for the whole case. </w:t>
            </w:r>
            <w:r w:rsidRPr="00C66E1B">
              <w:rPr>
                <w:b/>
              </w:rPr>
              <w:t>Find a Lawy</w:t>
            </w:r>
            <w:r w:rsidR="00033E30">
              <w:rPr>
                <w:b/>
              </w:rPr>
              <w:t>er</w:t>
            </w:r>
            <w:r>
              <w:t>.</w:t>
            </w:r>
          </w:p>
          <w:p w14:paraId="5E60882B" w14:textId="5262AEB7" w:rsidR="00BB2365" w:rsidRDefault="00BB2365" w:rsidP="00BB2365">
            <w:pPr>
              <w:pStyle w:val="BodyText"/>
            </w:pPr>
            <w:r>
              <w:t xml:space="preserve">Depending on your income, you may qualify for </w:t>
            </w:r>
            <w:hyperlink r:id="rId140" w:history="1">
              <w:r w:rsidRPr="00C66E1B">
                <w:rPr>
                  <w:b/>
                </w:rPr>
                <w:t>Alaska Free Legal Answers</w:t>
              </w:r>
            </w:hyperlink>
            <w:r>
              <w:t>.</w:t>
            </w:r>
          </w:p>
          <w:p w14:paraId="3854BD6D" w14:textId="2ED5889C" w:rsidR="00BB2365" w:rsidRDefault="00BB2365" w:rsidP="00BB2365">
            <w:pPr>
              <w:pStyle w:val="BodyText"/>
            </w:pPr>
            <w:r>
              <w:t xml:space="preserve">Depending on your income and circumstances, you may qualify for a free lawyer from </w:t>
            </w:r>
            <w:hyperlink r:id="rId141" w:history="1">
              <w:r w:rsidRPr="00C66E1B">
                <w:rPr>
                  <w:b/>
                </w:rPr>
                <w:t>Alaska Legal Services</w:t>
              </w:r>
            </w:hyperlink>
            <w:r>
              <w:t>.</w:t>
            </w:r>
          </w:p>
          <w:p w14:paraId="25F3D657" w14:textId="77777777" w:rsidR="00BB2365" w:rsidRPr="008376C2" w:rsidRDefault="00BB2365" w:rsidP="00BB2365">
            <w:pPr>
              <w:pStyle w:val="Heading3"/>
              <w:outlineLvl w:val="2"/>
            </w:pPr>
            <w:r>
              <w:lastRenderedPageBreak/>
              <w:t>Links in this step</w:t>
            </w:r>
          </w:p>
          <w:p w14:paraId="167295FC" w14:textId="249A9915" w:rsidR="00BB2365" w:rsidRPr="008376C2" w:rsidRDefault="00BB2365" w:rsidP="00BB2365">
            <w:pPr>
              <w:pStyle w:val="BodyText"/>
            </w:pPr>
            <w:r w:rsidRPr="00C75AF0">
              <w:rPr>
                <w:b/>
              </w:rPr>
              <w:t>Family Law Self-Help Center</w:t>
            </w:r>
            <w:r w:rsidRPr="008F1485">
              <w:br/>
            </w:r>
            <w:r w:rsidRPr="008376C2">
              <w:rPr>
                <w:rStyle w:val="BodyTextChar"/>
              </w:rPr>
              <w:t>courts.alaska.gov/shc/family/selfhelp.htm</w:t>
            </w:r>
          </w:p>
          <w:p w14:paraId="44F097DF" w14:textId="554DE637" w:rsidR="00BB2365" w:rsidRPr="008376C2" w:rsidRDefault="00BB2365" w:rsidP="00BB2365">
            <w:pPr>
              <w:pStyle w:val="BodyText"/>
            </w:pPr>
            <w:r w:rsidRPr="00C75AF0">
              <w:rPr>
                <w:b/>
              </w:rPr>
              <w:t>Find a Lawyer</w:t>
            </w:r>
            <w:r w:rsidRPr="008F1485">
              <w:br/>
            </w:r>
            <w:r w:rsidRPr="008376C2">
              <w:rPr>
                <w:rStyle w:val="BodyTextChar"/>
              </w:rPr>
              <w:t>courts.alaska.gov/shc/shclawyer.htm</w:t>
            </w:r>
          </w:p>
          <w:p w14:paraId="5CFF301C" w14:textId="2C762119" w:rsidR="00BB2365" w:rsidRPr="008376C2" w:rsidRDefault="00BB2365" w:rsidP="00BB2365">
            <w:pPr>
              <w:pStyle w:val="BodyText"/>
            </w:pPr>
            <w:r w:rsidRPr="00C75AF0">
              <w:rPr>
                <w:b/>
              </w:rPr>
              <w:t>Alaska Free Legal Answers</w:t>
            </w:r>
            <w:r w:rsidRPr="008F1485">
              <w:br/>
            </w:r>
            <w:r w:rsidRPr="008376C2">
              <w:rPr>
                <w:rStyle w:val="BodyTextChar"/>
              </w:rPr>
              <w:t>LegalNav.org/resource/</w:t>
            </w:r>
            <w:proofErr w:type="spellStart"/>
            <w:r w:rsidRPr="008376C2">
              <w:rPr>
                <w:rStyle w:val="BodyTextChar"/>
              </w:rPr>
              <w:t>alaska</w:t>
            </w:r>
            <w:proofErr w:type="spellEnd"/>
            <w:r w:rsidRPr="008376C2">
              <w:rPr>
                <w:rStyle w:val="BodyTextChar"/>
              </w:rPr>
              <w:t>-free-legal-answers</w:t>
            </w:r>
          </w:p>
          <w:p w14:paraId="44E583CE" w14:textId="220A3142" w:rsidR="00BB2365" w:rsidRPr="008376C2" w:rsidRDefault="00BB2365" w:rsidP="006D3807">
            <w:pPr>
              <w:pStyle w:val="BodyText"/>
              <w:spacing w:after="0"/>
            </w:pPr>
            <w:r w:rsidRPr="00C75AF0">
              <w:rPr>
                <w:b/>
              </w:rPr>
              <w:t>Alaska Legal Services</w:t>
            </w:r>
            <w:r w:rsidRPr="008F1485">
              <w:br/>
            </w:r>
            <w:r w:rsidRPr="008376C2">
              <w:rPr>
                <w:rStyle w:val="BodyTextChar"/>
              </w:rPr>
              <w:t>alsc-law.org/apply-for-services</w:t>
            </w:r>
          </w:p>
        </w:tc>
      </w:tr>
    </w:tbl>
    <w:p w14:paraId="3C6926DC" w14:textId="77777777" w:rsidR="0072117F" w:rsidRDefault="0072117F" w:rsidP="006D3807">
      <w:pPr>
        <w:spacing w:before="0" w:beforeAutospacing="0" w:after="0" w:afterAutospacing="0"/>
      </w:pPr>
    </w:p>
    <w:sectPr w:rsidR="0072117F" w:rsidSect="00841448">
      <w:footerReference w:type="default" r:id="rId142"/>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Caroline Robinson" w:date="2022-07-14T15:26:00Z" w:initials="C">
    <w:p w14:paraId="5BBF66E8" w14:textId="77777777" w:rsidR="00A46576" w:rsidRDefault="00A46576" w:rsidP="004409C5">
      <w:pPr>
        <w:pStyle w:val="CommentText"/>
      </w:pPr>
      <w:r>
        <w:rPr>
          <w:rStyle w:val="CommentReference"/>
        </w:rPr>
        <w:annotationRef/>
      </w:r>
      <w:r>
        <w:t xml:space="preserve">Links to </w:t>
      </w:r>
      <w:hyperlink r:id="rId1" w:history="1">
        <w:r w:rsidRPr="007B6F62">
          <w:rPr>
            <w:rStyle w:val="Hyperlink"/>
          </w:rPr>
          <w:t>https://www.legalnav.org/topic/custody-when-both-parents-agree/?location=alaska</w:t>
        </w:r>
      </w:hyperlink>
      <w:r>
        <w:t xml:space="preserve"> No resources available for this type of case – should we stick Alaska Family </w:t>
      </w:r>
      <w:proofErr w:type="spellStart"/>
      <w:r>
        <w:t>Self help</w:t>
      </w:r>
      <w:proofErr w:type="spellEnd"/>
      <w:r>
        <w:t xml:space="preserve"> Center in here on LN?</w:t>
      </w:r>
    </w:p>
  </w:comment>
  <w:comment w:id="2" w:author="Caroline Robinson" w:date="2022-07-14T15:32:00Z" w:initials="C">
    <w:p w14:paraId="58DBAE38" w14:textId="77777777" w:rsidR="00A46576" w:rsidRDefault="00A46576" w:rsidP="004409C5">
      <w:pPr>
        <w:pStyle w:val="CommentText"/>
      </w:pPr>
      <w:r>
        <w:rPr>
          <w:rStyle w:val="CommentReference"/>
        </w:rPr>
        <w:annotationRef/>
      </w:r>
      <w:r>
        <w:t xml:space="preserve">Same as above link was to staging website fixed links no resources </w:t>
      </w:r>
    </w:p>
  </w:comment>
  <w:comment w:id="3" w:author="Caroline Robinson" w:date="2022-07-14T15:34:00Z" w:initials="C">
    <w:p w14:paraId="7EB76F4F" w14:textId="77777777" w:rsidR="00A46576" w:rsidRDefault="00A46576" w:rsidP="004409C5">
      <w:pPr>
        <w:pStyle w:val="CommentText"/>
      </w:pPr>
      <w:r>
        <w:rPr>
          <w:rStyle w:val="CommentReference"/>
        </w:rPr>
        <w:annotationRef/>
      </w:r>
      <w:r>
        <w:t>Does not exist as a standalone – link is to stage website nothing shows up in Spot for Guided Assistants</w:t>
      </w:r>
    </w:p>
  </w:comment>
  <w:comment w:id="4" w:author="Caroline Robinson" w:date="2022-07-14T15:59:00Z" w:initials="C">
    <w:p w14:paraId="5E362927" w14:textId="77777777" w:rsidR="00A46576" w:rsidRDefault="00A46576" w:rsidP="004409C5">
      <w:pPr>
        <w:pStyle w:val="CommentText"/>
      </w:pPr>
      <w:r>
        <w:rPr>
          <w:rStyle w:val="CommentReference"/>
        </w:rPr>
        <w:annotationRef/>
      </w:r>
      <w:r>
        <w:t>Stage link, no resources on LN</w:t>
      </w:r>
    </w:p>
  </w:comment>
  <w:comment w:id="5" w:author="Caroline Robinson" w:date="2022-07-14T16:06:00Z" w:initials="C">
    <w:p w14:paraId="5ED595F5" w14:textId="77777777" w:rsidR="00A46576" w:rsidRDefault="00A46576" w:rsidP="004409C5">
      <w:pPr>
        <w:pStyle w:val="CommentText"/>
      </w:pPr>
      <w:r>
        <w:rPr>
          <w:rStyle w:val="CommentReference"/>
        </w:rPr>
        <w:annotationRef/>
      </w:r>
      <w:r>
        <w:t xml:space="preserve">Court has a webpage </w:t>
      </w:r>
      <w:hyperlink r:id="rId2" w:history="1">
        <w:r w:rsidRPr="007B6F62">
          <w:rPr>
            <w:rStyle w:val="Hyperlink"/>
          </w:rPr>
          <w:t>http://courts.alaska.gov/shc/family/shcplan.htm</w:t>
        </w:r>
      </w:hyperlink>
      <w:r>
        <w:t xml:space="preserve"> should we put this info into LN or just link to it from template?</w:t>
      </w:r>
    </w:p>
  </w:comment>
  <w:comment w:id="6" w:author="Caroline Robinson" w:date="2022-07-14T16:07:00Z" w:initials="C">
    <w:p w14:paraId="42E6BB36" w14:textId="77777777" w:rsidR="00A46576" w:rsidRDefault="00A46576" w:rsidP="004409C5">
      <w:pPr>
        <w:pStyle w:val="CommentText"/>
      </w:pPr>
      <w:r>
        <w:rPr>
          <w:rStyle w:val="CommentReference"/>
        </w:rPr>
        <w:annotationRef/>
      </w:r>
      <w:r>
        <w:t xml:space="preserve">Or in Resources in LN past </w:t>
      </w:r>
      <w:hyperlink r:id="rId3" w:anchor="resources" w:history="1">
        <w:r w:rsidRPr="007B6F62">
          <w:rPr>
            <w:rStyle w:val="Hyperlink"/>
          </w:rPr>
          <w:t>http://courts.alaska.gov/shc/family/shcplan.htm#resources</w:t>
        </w:r>
      </w:hyperlink>
      <w:r>
        <w:t xml:space="preserve"> ?</w:t>
      </w:r>
    </w:p>
  </w:comment>
  <w:comment w:id="7" w:author="Caroline Robinson" w:date="2022-07-14T16:01:00Z" w:initials="C">
    <w:p w14:paraId="28A8CCFA" w14:textId="77777777" w:rsidR="00A46576" w:rsidRDefault="00A46576" w:rsidP="004409C5">
      <w:pPr>
        <w:pStyle w:val="CommentText"/>
      </w:pPr>
      <w:r>
        <w:rPr>
          <w:rStyle w:val="CommentReference"/>
        </w:rPr>
        <w:annotationRef/>
      </w:r>
      <w:hyperlink r:id="rId4" w:history="1">
        <w:r w:rsidRPr="00004138">
          <w:rPr>
            <w:rStyle w:val="Hyperlink"/>
          </w:rPr>
          <w:t>https://www.legalnav.org/topic/preparing-for-custody-hearings-or-trial/?location=alaska</w:t>
        </w:r>
      </w:hyperlink>
      <w:r>
        <w:t xml:space="preserve">Court page has other resources at the bottom of the page </w:t>
      </w:r>
      <w:hyperlink r:id="rId5" w:history="1">
        <w:r w:rsidRPr="007B6F62">
          <w:rPr>
            <w:rStyle w:val="Hyperlink"/>
          </w:rPr>
          <w:t>http://courts.alaska.gov/shc/family/shctrial.htm</w:t>
        </w:r>
      </w:hyperlink>
      <w:r>
        <w:t xml:space="preserve"> </w:t>
      </w:r>
    </w:p>
  </w:comment>
  <w:comment w:id="10" w:author="Caroline Robinson" w:date="2023-02-24T06:59:00Z" w:initials="CR">
    <w:p w14:paraId="690C4A4D" w14:textId="3903DE3D" w:rsidR="00A46576" w:rsidRDefault="00A46576">
      <w:pPr>
        <w:pStyle w:val="CommentText"/>
      </w:pPr>
      <w:r>
        <w:rPr>
          <w:rStyle w:val="CommentReference"/>
        </w:rPr>
        <w:annotationRef/>
      </w:r>
      <w:r>
        <w:t>Jeannie – as with forms, do we want to bold these? Or not?</w:t>
      </w:r>
    </w:p>
  </w:comment>
  <w:comment w:id="11" w:author="Jeannie Sato" w:date="2019-07-15T11:50:00Z" w:initials="JS">
    <w:p w14:paraId="26681ED9" w14:textId="77777777" w:rsidR="00A46576" w:rsidRDefault="00A46576" w:rsidP="00747A61">
      <w:pPr>
        <w:pStyle w:val="CommentText"/>
      </w:pPr>
      <w:r>
        <w:rPr>
          <w:rStyle w:val="CommentReference"/>
        </w:rPr>
        <w:annotationRef/>
      </w:r>
      <w:r>
        <w:t>These pink items are to remind me they are not yet on our resource list.</w:t>
      </w:r>
    </w:p>
  </w:comment>
  <w:comment w:id="17" w:author="Caroline Robinson" w:date="2023-02-03T07:29:00Z" w:initials="CR">
    <w:p w14:paraId="326D6D53" w14:textId="6DDE7E27" w:rsidR="00A46576" w:rsidRDefault="00A46576">
      <w:pPr>
        <w:pStyle w:val="CommentText"/>
      </w:pPr>
      <w:r>
        <w:rPr>
          <w:rStyle w:val="CommentReference"/>
        </w:rPr>
        <w:annotationRef/>
      </w:r>
      <w:r>
        <w:t>Talk to a lawyer – see language in changing child support</w:t>
      </w:r>
    </w:p>
  </w:comment>
  <w:comment w:id="29" w:author="Caroline Robinson" w:date="2023-02-02T15:00:00Z" w:initials="CR">
    <w:p w14:paraId="34DC2968" w14:textId="77777777" w:rsidR="00A46576" w:rsidRDefault="00A46576" w:rsidP="00813B6E">
      <w:pPr>
        <w:pStyle w:val="CommentText"/>
      </w:pPr>
      <w:r>
        <w:rPr>
          <w:rStyle w:val="CommentReference"/>
        </w:rPr>
        <w:annotationRef/>
      </w:r>
      <w:r>
        <w:t>Check file and serve step from Child Support plans</w:t>
      </w:r>
    </w:p>
  </w:comment>
  <w:comment w:id="30" w:author="Caroline Robinson" w:date="2023-02-02T15:00:00Z" w:initials="CR">
    <w:p w14:paraId="6CE98A44" w14:textId="77777777" w:rsidR="00A46576" w:rsidRDefault="00A46576" w:rsidP="00813B6E">
      <w:pPr>
        <w:pStyle w:val="CommentText"/>
      </w:pPr>
      <w:r>
        <w:rPr>
          <w:rStyle w:val="CommentReference"/>
        </w:rPr>
        <w:annotationRef/>
      </w:r>
      <w:r>
        <w:t>Check file and serve step from Child Support plans</w:t>
      </w:r>
    </w:p>
  </w:comment>
  <w:comment w:id="31" w:author="Caroline Robinson" w:date="2023-02-03T09:16:00Z" w:initials="CR">
    <w:p w14:paraId="566A5740" w14:textId="77777777" w:rsidR="00A46576" w:rsidRDefault="00A46576" w:rsidP="00813B6E">
      <w:pPr>
        <w:pStyle w:val="CommentText"/>
      </w:pPr>
      <w:r>
        <w:rPr>
          <w:rStyle w:val="CommentReference"/>
        </w:rPr>
        <w:annotationRef/>
      </w:r>
      <w:r>
        <w:t xml:space="preserve">These paragraphs are all </w:t>
      </w:r>
      <w:proofErr w:type="spellStart"/>
      <w:r>
        <w:t>buleted</w:t>
      </w:r>
      <w:proofErr w:type="spellEnd"/>
      <w:r>
        <w:t xml:space="preserve"> items – only in file and serve motion to modify</w:t>
      </w:r>
    </w:p>
  </w:comment>
  <w:comment w:id="34" w:author="Caroline Robinson" w:date="2023-02-02T15:42:00Z" w:initials="CR">
    <w:p w14:paraId="1FDAC3DC" w14:textId="19069B6D" w:rsidR="00A46576" w:rsidRDefault="00A46576">
      <w:pPr>
        <w:pStyle w:val="CommentText"/>
      </w:pPr>
      <w:r>
        <w:rPr>
          <w:rStyle w:val="CommentReference"/>
        </w:rPr>
        <w:annotationRef/>
      </w:r>
      <w:r>
        <w:t>Better example given recent Friday deadlines rule change?</w:t>
      </w:r>
    </w:p>
  </w:comment>
  <w:comment w:id="35" w:author="Caroline Robinson" w:date="2023-02-02T15:16:00Z" w:initials="CR">
    <w:p w14:paraId="03DD862A" w14:textId="63831FCA" w:rsidR="00A46576" w:rsidRDefault="00A46576">
      <w:pPr>
        <w:pStyle w:val="CommentText"/>
      </w:pPr>
      <w:r>
        <w:rPr>
          <w:rStyle w:val="CommentReference"/>
        </w:rPr>
        <w:annotationRef/>
      </w:r>
      <w:r>
        <w:t xml:space="preserve">Note to self – can we make this p be a variable perhaps a template so we can simply put in the variable </w:t>
      </w:r>
      <w:proofErr w:type="gramStart"/>
      <w:r>
        <w:t xml:space="preserve">{{ </w:t>
      </w:r>
      <w:proofErr w:type="spellStart"/>
      <w:r>
        <w:t>serve</w:t>
      </w:r>
      <w:proofErr w:type="gramEnd"/>
      <w:r>
        <w:t>_and_file</w:t>
      </w:r>
      <w:proofErr w:type="spellEnd"/>
      <w:r>
        <w:t xml:space="preserve"> }}?</w:t>
      </w:r>
    </w:p>
  </w:comment>
  <w:comment w:id="39" w:author="Caroline Robinson" w:date="2023-02-02T15:51:00Z" w:initials="CR">
    <w:p w14:paraId="3A128B32" w14:textId="35C0CCF5" w:rsidR="00A46576" w:rsidRDefault="00A46576">
      <w:pPr>
        <w:pStyle w:val="CommentText"/>
      </w:pPr>
      <w:r>
        <w:rPr>
          <w:rStyle w:val="CommentReference"/>
        </w:rPr>
        <w:annotationRef/>
      </w:r>
      <w:r>
        <w:t>Check since new rule as of Jan 1? 31?</w:t>
      </w:r>
    </w:p>
  </w:comment>
  <w:comment w:id="53" w:author="Caroline Robinson" w:date="2023-02-21T10:26:00Z" w:initials="CR">
    <w:p w14:paraId="3B53B6D6" w14:textId="47DBC4F7" w:rsidR="00A46576" w:rsidRDefault="00A46576">
      <w:pPr>
        <w:pStyle w:val="CommentText"/>
      </w:pPr>
      <w:r>
        <w:rPr>
          <w:rStyle w:val="CommentReference"/>
        </w:rPr>
        <w:annotationRef/>
      </w:r>
      <w:r>
        <w:t>Redundant – this is literally the first form under the heading, "If you are changing child support"</w:t>
      </w:r>
    </w:p>
  </w:comment>
  <w:comment w:id="72" w:author="Caroline Robinson" w:date="2023-02-21T16:39:00Z" w:initials="CR">
    <w:p w14:paraId="79B69EF8" w14:textId="40BA05D5" w:rsidR="00A46576" w:rsidRDefault="00A46576">
      <w:pPr>
        <w:pStyle w:val="CommentText"/>
      </w:pPr>
      <w:r>
        <w:rPr>
          <w:rStyle w:val="CommentReference"/>
        </w:rPr>
        <w:annotationRef/>
      </w:r>
      <w:r>
        <w:t>Too much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BF66E8" w15:done="0"/>
  <w15:commentEx w15:paraId="58DBAE38" w15:done="0"/>
  <w15:commentEx w15:paraId="7EB76F4F" w15:done="0"/>
  <w15:commentEx w15:paraId="5E362927" w15:done="0"/>
  <w15:commentEx w15:paraId="5ED595F5" w15:paraIdParent="5E362927" w15:done="0"/>
  <w15:commentEx w15:paraId="42E6BB36" w15:paraIdParent="5E362927" w15:done="0"/>
  <w15:commentEx w15:paraId="28A8CCFA" w15:done="0"/>
  <w15:commentEx w15:paraId="690C4A4D" w15:done="0"/>
  <w15:commentEx w15:paraId="26681ED9" w15:done="0"/>
  <w15:commentEx w15:paraId="326D6D53" w15:done="0"/>
  <w15:commentEx w15:paraId="34DC2968" w15:done="0"/>
  <w15:commentEx w15:paraId="6CE98A44" w15:done="0"/>
  <w15:commentEx w15:paraId="566A5740" w15:done="0"/>
  <w15:commentEx w15:paraId="1FDAC3DC" w15:done="0"/>
  <w15:commentEx w15:paraId="03DD862A" w15:done="0"/>
  <w15:commentEx w15:paraId="3A128B32" w15:done="0"/>
  <w15:commentEx w15:paraId="3B53B6D6" w15:done="0"/>
  <w15:commentEx w15:paraId="79B69EF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BF66E8" w16cid:durableId="267AB424"/>
  <w16cid:commentId w16cid:paraId="58DBAE38" w16cid:durableId="267AB5A8"/>
  <w16cid:commentId w16cid:paraId="7EB76F4F" w16cid:durableId="267AB613"/>
  <w16cid:commentId w16cid:paraId="5E362927" w16cid:durableId="267ABBD6"/>
  <w16cid:commentId w16cid:paraId="5ED595F5" w16cid:durableId="267ABD77"/>
  <w16cid:commentId w16cid:paraId="42E6BB36" w16cid:durableId="267ABDC1"/>
  <w16cid:commentId w16cid:paraId="28A8CCFA" w16cid:durableId="267ABC51"/>
  <w16cid:commentId w16cid:paraId="690C4A4D" w16cid:durableId="27A2DEED"/>
  <w16cid:commentId w16cid:paraId="26681ED9" w16cid:durableId="20DACB1B"/>
  <w16cid:commentId w16cid:paraId="326D6D53" w16cid:durableId="27873650"/>
  <w16cid:commentId w16cid:paraId="566A5740" w16cid:durableId="27874F5B"/>
  <w16cid:commentId w16cid:paraId="1FDAC3DC" w16cid:durableId="2786584B"/>
  <w16cid:commentId w16cid:paraId="03DD862A" w16cid:durableId="27865267"/>
  <w16cid:commentId w16cid:paraId="3A128B32" w16cid:durableId="27865A8B"/>
  <w16cid:commentId w16cid:paraId="3B53B6D6" w16cid:durableId="279F1AE5"/>
  <w16cid:commentId w16cid:paraId="79B69EF8" w16cid:durableId="279F72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8C3E47" w14:textId="77777777" w:rsidR="00A46576" w:rsidRDefault="00A46576" w:rsidP="00C87D75">
      <w:r>
        <w:separator/>
      </w:r>
    </w:p>
  </w:endnote>
  <w:endnote w:type="continuationSeparator" w:id="0">
    <w:p w14:paraId="2F51C1B0" w14:textId="77777777" w:rsidR="00A46576" w:rsidRDefault="00A46576"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4B38B" w14:textId="77777777" w:rsidR="00A46576" w:rsidRDefault="00A46576" w:rsidP="00917AEE">
    <w:pPr>
      <w:pStyle w:val="Footer"/>
      <w:spacing w:before="100" w:after="0" w:afterAutospacing="0"/>
      <w:jc w:val="right"/>
    </w:pPr>
    <w:r>
      <w:fldChar w:fldCharType="begin"/>
    </w:r>
    <w:r>
      <w:instrText xml:space="preserve"> PAGE   \* MERGEFORMAT </w:instrText>
    </w:r>
    <w:r>
      <w:fldChar w:fldCharType="separate"/>
    </w:r>
    <w:r>
      <w:rPr>
        <w:noProof/>
      </w:rPr>
      <w:t>9</w:t>
    </w:r>
    <w:r>
      <w:fldChar w:fldCharType="end"/>
    </w:r>
    <w:r>
      <w:t xml:space="preserve"> of </w:t>
    </w:r>
    <w:fldSimple w:instr=" NUMPAGES  \* Arabic  \* MERGEFORMAT ">
      <w:r>
        <w:rPr>
          <w:noProof/>
        </w:rPr>
        <w:t>26</w:t>
      </w:r>
    </w:fldSimple>
    <w:r>
      <w:t xml:space="preserve"> pages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A8A2B2" w14:textId="77777777" w:rsidR="00A46576" w:rsidRDefault="00A46576" w:rsidP="00C87D75">
      <w:r>
        <w:separator/>
      </w:r>
    </w:p>
  </w:footnote>
  <w:footnote w:type="continuationSeparator" w:id="0">
    <w:p w14:paraId="08B694B2" w14:textId="77777777" w:rsidR="00A46576" w:rsidRDefault="00A46576" w:rsidP="00C87D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5A717D"/>
    <w:multiLevelType w:val="multilevel"/>
    <w:tmpl w:val="3808E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96F3872"/>
    <w:multiLevelType w:val="hybridMultilevel"/>
    <w:tmpl w:val="E50A50E2"/>
    <w:lvl w:ilvl="0" w:tplc="639014FE">
      <w:start w:val="1"/>
      <w:numFmt w:val="bullet"/>
      <w:pStyle w:val="ListParagraph"/>
      <w:lvlText w:val=""/>
      <w:lvlJc w:val="left"/>
      <w:pPr>
        <w:ind w:left="870" w:hanging="360"/>
      </w:pPr>
      <w:rPr>
        <w:rFonts w:ascii="Symbol" w:hAnsi="Symbol" w:hint="default"/>
      </w:rPr>
    </w:lvl>
    <w:lvl w:ilvl="1" w:tplc="04090003">
      <w:start w:val="1"/>
      <w:numFmt w:val="bullet"/>
      <w:lvlText w:val="o"/>
      <w:lvlJc w:val="left"/>
      <w:pPr>
        <w:ind w:left="1590" w:hanging="360"/>
      </w:pPr>
      <w:rPr>
        <w:rFonts w:ascii="Courier New" w:hAnsi="Courier New" w:cs="Courier New" w:hint="default"/>
      </w:rPr>
    </w:lvl>
    <w:lvl w:ilvl="2" w:tplc="04090005">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5" w15:restartNumberingAfterBreak="0">
    <w:nsid w:val="354C63DD"/>
    <w:multiLevelType w:val="multilevel"/>
    <w:tmpl w:val="0C86B53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4B857DC4"/>
    <w:multiLevelType w:val="multilevel"/>
    <w:tmpl w:val="EEFA8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DF34F6"/>
    <w:multiLevelType w:val="hybridMultilevel"/>
    <w:tmpl w:val="F8EC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037951"/>
    <w:multiLevelType w:val="multilevel"/>
    <w:tmpl w:val="C8445E6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571D298A"/>
    <w:multiLevelType w:val="hybridMultilevel"/>
    <w:tmpl w:val="49F23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F83BC4"/>
    <w:multiLevelType w:val="hybridMultilevel"/>
    <w:tmpl w:val="2298944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567422"/>
    <w:multiLevelType w:val="hybridMultilevel"/>
    <w:tmpl w:val="08A2A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E423EC"/>
    <w:multiLevelType w:val="hybridMultilevel"/>
    <w:tmpl w:val="93D4A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EE2BE2"/>
    <w:multiLevelType w:val="multilevel"/>
    <w:tmpl w:val="CA407B4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718955D4"/>
    <w:multiLevelType w:val="hybridMultilevel"/>
    <w:tmpl w:val="EC6481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9C73AE"/>
    <w:multiLevelType w:val="multilevel"/>
    <w:tmpl w:val="8F02DD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77750BD2"/>
    <w:multiLevelType w:val="hybridMultilevel"/>
    <w:tmpl w:val="7736E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11"/>
  </w:num>
  <w:num w:numId="5">
    <w:abstractNumId w:val="17"/>
  </w:num>
  <w:num w:numId="6">
    <w:abstractNumId w:val="0"/>
  </w:num>
  <w:num w:numId="7">
    <w:abstractNumId w:val="2"/>
  </w:num>
  <w:num w:numId="8">
    <w:abstractNumId w:val="5"/>
  </w:num>
  <w:num w:numId="9">
    <w:abstractNumId w:val="7"/>
  </w:num>
  <w:num w:numId="10">
    <w:abstractNumId w:val="4"/>
  </w:num>
  <w:num w:numId="11">
    <w:abstractNumId w:val="4"/>
  </w:num>
  <w:num w:numId="12">
    <w:abstractNumId w:val="4"/>
  </w:num>
  <w:num w:numId="13">
    <w:abstractNumId w:val="4"/>
  </w:num>
  <w:num w:numId="14">
    <w:abstractNumId w:val="4"/>
  </w:num>
  <w:num w:numId="15">
    <w:abstractNumId w:val="4"/>
  </w:num>
  <w:num w:numId="16">
    <w:abstractNumId w:val="4"/>
  </w:num>
  <w:num w:numId="17">
    <w:abstractNumId w:val="4"/>
  </w:num>
  <w:num w:numId="18">
    <w:abstractNumId w:val="14"/>
  </w:num>
  <w:num w:numId="19">
    <w:abstractNumId w:val="4"/>
  </w:num>
  <w:num w:numId="20">
    <w:abstractNumId w:val="10"/>
  </w:num>
  <w:num w:numId="21">
    <w:abstractNumId w:val="4"/>
  </w:num>
  <w:num w:numId="22">
    <w:abstractNumId w:val="8"/>
  </w:num>
  <w:num w:numId="23">
    <w:abstractNumId w:val="16"/>
  </w:num>
  <w:num w:numId="24">
    <w:abstractNumId w:val="4"/>
  </w:num>
  <w:num w:numId="25">
    <w:abstractNumId w:val="12"/>
  </w:num>
  <w:num w:numId="26">
    <w:abstractNumId w:val="15"/>
  </w:num>
  <w:num w:numId="27">
    <w:abstractNumId w:val="13"/>
  </w:num>
  <w:num w:numId="28">
    <w:abstractNumId w:val="4"/>
  </w:num>
  <w:num w:numId="29">
    <w:abstractNumId w:val="4"/>
  </w:num>
  <w:num w:numId="30">
    <w:abstractNumId w:val="4"/>
  </w:num>
  <w:num w:numId="31">
    <w:abstractNumId w:val="4"/>
  </w:num>
  <w:num w:numId="32">
    <w:abstractNumId w:val="6"/>
  </w:num>
  <w:num w:numId="33">
    <w:abstractNumId w:val="9"/>
  </w:num>
  <w:num w:numId="34">
    <w:abstractNumId w:val="4"/>
  </w:num>
  <w:num w:numId="35">
    <w:abstractNumId w:val="4"/>
  </w:num>
  <w:num w:numId="36">
    <w:abstractNumId w:val="4"/>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ine Robinson">
    <w15:presenceInfo w15:providerId="AD" w15:userId="S-1-5-21-1146777440-815345928-1851928258-100389"/>
  </w15:person>
  <w15:person w15:author="Jeannie Sato">
    <w15:presenceInfo w15:providerId="AD" w15:userId="S-1-5-21-2380717430-2825760071-2331198214-1116"/>
  </w15:person>
  <w15:person w15:author="CRobinson">
    <w15:presenceInfo w15:providerId="AD" w15:userId="S-1-5-21-1146777440-815345928-1851928258-100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1"/>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655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97"/>
    <w:rsid w:val="0000320E"/>
    <w:rsid w:val="000039E0"/>
    <w:rsid w:val="000047AE"/>
    <w:rsid w:val="0000632B"/>
    <w:rsid w:val="00011A0C"/>
    <w:rsid w:val="000133D9"/>
    <w:rsid w:val="00017F4A"/>
    <w:rsid w:val="000209EC"/>
    <w:rsid w:val="0002159F"/>
    <w:rsid w:val="000237A9"/>
    <w:rsid w:val="00024529"/>
    <w:rsid w:val="00026620"/>
    <w:rsid w:val="00027BF1"/>
    <w:rsid w:val="00033E30"/>
    <w:rsid w:val="000344EB"/>
    <w:rsid w:val="00040674"/>
    <w:rsid w:val="00040CCB"/>
    <w:rsid w:val="00043193"/>
    <w:rsid w:val="00045941"/>
    <w:rsid w:val="00051879"/>
    <w:rsid w:val="00051AC3"/>
    <w:rsid w:val="00051DE9"/>
    <w:rsid w:val="00052724"/>
    <w:rsid w:val="00055C79"/>
    <w:rsid w:val="0006265B"/>
    <w:rsid w:val="00067C4E"/>
    <w:rsid w:val="000815D4"/>
    <w:rsid w:val="00081A04"/>
    <w:rsid w:val="00085D4A"/>
    <w:rsid w:val="00086268"/>
    <w:rsid w:val="0009225A"/>
    <w:rsid w:val="00092EE5"/>
    <w:rsid w:val="000954D8"/>
    <w:rsid w:val="000955BC"/>
    <w:rsid w:val="00097AD9"/>
    <w:rsid w:val="000A042F"/>
    <w:rsid w:val="000A4A27"/>
    <w:rsid w:val="000A64A7"/>
    <w:rsid w:val="000B1F23"/>
    <w:rsid w:val="000B3BEC"/>
    <w:rsid w:val="000B6B6C"/>
    <w:rsid w:val="000C0CA6"/>
    <w:rsid w:val="000C1B55"/>
    <w:rsid w:val="000C2E75"/>
    <w:rsid w:val="000C3592"/>
    <w:rsid w:val="000C3D5C"/>
    <w:rsid w:val="000C3DBE"/>
    <w:rsid w:val="000C4E79"/>
    <w:rsid w:val="000D0D6D"/>
    <w:rsid w:val="000D11D9"/>
    <w:rsid w:val="000D1568"/>
    <w:rsid w:val="000D2BD2"/>
    <w:rsid w:val="000D5783"/>
    <w:rsid w:val="000D68B3"/>
    <w:rsid w:val="000D6DE2"/>
    <w:rsid w:val="000E7655"/>
    <w:rsid w:val="000F77DC"/>
    <w:rsid w:val="00100FD8"/>
    <w:rsid w:val="0010252D"/>
    <w:rsid w:val="00105C17"/>
    <w:rsid w:val="00107EED"/>
    <w:rsid w:val="00110C5E"/>
    <w:rsid w:val="00112D33"/>
    <w:rsid w:val="001168C5"/>
    <w:rsid w:val="00116901"/>
    <w:rsid w:val="00121B33"/>
    <w:rsid w:val="001252A1"/>
    <w:rsid w:val="00125F45"/>
    <w:rsid w:val="00126F72"/>
    <w:rsid w:val="00131D83"/>
    <w:rsid w:val="00132893"/>
    <w:rsid w:val="00134695"/>
    <w:rsid w:val="001367C6"/>
    <w:rsid w:val="00137EE6"/>
    <w:rsid w:val="00141275"/>
    <w:rsid w:val="00141A06"/>
    <w:rsid w:val="00143494"/>
    <w:rsid w:val="00146218"/>
    <w:rsid w:val="00153C4E"/>
    <w:rsid w:val="00154C6F"/>
    <w:rsid w:val="00154DA5"/>
    <w:rsid w:val="001562E2"/>
    <w:rsid w:val="001577D4"/>
    <w:rsid w:val="00157814"/>
    <w:rsid w:val="0016410B"/>
    <w:rsid w:val="00165CF6"/>
    <w:rsid w:val="001676CC"/>
    <w:rsid w:val="001714E2"/>
    <w:rsid w:val="00171B31"/>
    <w:rsid w:val="00174015"/>
    <w:rsid w:val="00187830"/>
    <w:rsid w:val="00192264"/>
    <w:rsid w:val="0019451E"/>
    <w:rsid w:val="001A13AA"/>
    <w:rsid w:val="001A2BED"/>
    <w:rsid w:val="001A3479"/>
    <w:rsid w:val="001A34FB"/>
    <w:rsid w:val="001A4F2C"/>
    <w:rsid w:val="001A56E4"/>
    <w:rsid w:val="001A71F5"/>
    <w:rsid w:val="001A779A"/>
    <w:rsid w:val="001B0872"/>
    <w:rsid w:val="001B0FDB"/>
    <w:rsid w:val="001B3876"/>
    <w:rsid w:val="001B6995"/>
    <w:rsid w:val="001B6BB6"/>
    <w:rsid w:val="001C39CD"/>
    <w:rsid w:val="001D25D8"/>
    <w:rsid w:val="001E5E67"/>
    <w:rsid w:val="001F368B"/>
    <w:rsid w:val="00205911"/>
    <w:rsid w:val="0020649F"/>
    <w:rsid w:val="00210E4C"/>
    <w:rsid w:val="00213B53"/>
    <w:rsid w:val="00216F2B"/>
    <w:rsid w:val="00220B2E"/>
    <w:rsid w:val="0022192F"/>
    <w:rsid w:val="00221972"/>
    <w:rsid w:val="00223494"/>
    <w:rsid w:val="002300C7"/>
    <w:rsid w:val="00231B2F"/>
    <w:rsid w:val="00232330"/>
    <w:rsid w:val="002331E2"/>
    <w:rsid w:val="00235060"/>
    <w:rsid w:val="002400B8"/>
    <w:rsid w:val="002421EE"/>
    <w:rsid w:val="002465C3"/>
    <w:rsid w:val="002574E7"/>
    <w:rsid w:val="0026306B"/>
    <w:rsid w:val="00263A46"/>
    <w:rsid w:val="00264543"/>
    <w:rsid w:val="00265B69"/>
    <w:rsid w:val="00272C63"/>
    <w:rsid w:val="0027328C"/>
    <w:rsid w:val="00275A1D"/>
    <w:rsid w:val="00277D2F"/>
    <w:rsid w:val="00287F17"/>
    <w:rsid w:val="00290471"/>
    <w:rsid w:val="00293BE7"/>
    <w:rsid w:val="00296FC5"/>
    <w:rsid w:val="00297A8F"/>
    <w:rsid w:val="002A2AE3"/>
    <w:rsid w:val="002A5EFA"/>
    <w:rsid w:val="002B1E67"/>
    <w:rsid w:val="002B386C"/>
    <w:rsid w:val="002B4469"/>
    <w:rsid w:val="002B679A"/>
    <w:rsid w:val="002B693D"/>
    <w:rsid w:val="002C048E"/>
    <w:rsid w:val="002C223E"/>
    <w:rsid w:val="002C2782"/>
    <w:rsid w:val="002C4640"/>
    <w:rsid w:val="002C590F"/>
    <w:rsid w:val="002C7574"/>
    <w:rsid w:val="002D00A7"/>
    <w:rsid w:val="002D3E35"/>
    <w:rsid w:val="002D54DC"/>
    <w:rsid w:val="002D648A"/>
    <w:rsid w:val="002E551A"/>
    <w:rsid w:val="002E5C64"/>
    <w:rsid w:val="002F16FE"/>
    <w:rsid w:val="002F7343"/>
    <w:rsid w:val="00303041"/>
    <w:rsid w:val="003043D3"/>
    <w:rsid w:val="003102A7"/>
    <w:rsid w:val="00310726"/>
    <w:rsid w:val="00310E7B"/>
    <w:rsid w:val="00310ECA"/>
    <w:rsid w:val="00311D81"/>
    <w:rsid w:val="00312505"/>
    <w:rsid w:val="0031705E"/>
    <w:rsid w:val="00317BDB"/>
    <w:rsid w:val="003202E5"/>
    <w:rsid w:val="00323603"/>
    <w:rsid w:val="003253EF"/>
    <w:rsid w:val="00327E9B"/>
    <w:rsid w:val="00335E69"/>
    <w:rsid w:val="00337BDB"/>
    <w:rsid w:val="00341C22"/>
    <w:rsid w:val="00345D7A"/>
    <w:rsid w:val="00360367"/>
    <w:rsid w:val="003625CE"/>
    <w:rsid w:val="003631E8"/>
    <w:rsid w:val="00364DA0"/>
    <w:rsid w:val="00366A31"/>
    <w:rsid w:val="00366DF1"/>
    <w:rsid w:val="00367DD9"/>
    <w:rsid w:val="00371223"/>
    <w:rsid w:val="00374AC3"/>
    <w:rsid w:val="00375ACD"/>
    <w:rsid w:val="00382385"/>
    <w:rsid w:val="003838F5"/>
    <w:rsid w:val="003848C5"/>
    <w:rsid w:val="00384E75"/>
    <w:rsid w:val="003862D7"/>
    <w:rsid w:val="003869B5"/>
    <w:rsid w:val="0039132D"/>
    <w:rsid w:val="00393AD5"/>
    <w:rsid w:val="003941A2"/>
    <w:rsid w:val="00395F8F"/>
    <w:rsid w:val="003A006A"/>
    <w:rsid w:val="003A08FD"/>
    <w:rsid w:val="003A3295"/>
    <w:rsid w:val="003A45AA"/>
    <w:rsid w:val="003A47A3"/>
    <w:rsid w:val="003A61B1"/>
    <w:rsid w:val="003B0444"/>
    <w:rsid w:val="003B0550"/>
    <w:rsid w:val="003B1AFE"/>
    <w:rsid w:val="003C1244"/>
    <w:rsid w:val="003C4961"/>
    <w:rsid w:val="003D432D"/>
    <w:rsid w:val="003D77CD"/>
    <w:rsid w:val="003E29DC"/>
    <w:rsid w:val="003E549E"/>
    <w:rsid w:val="003E5728"/>
    <w:rsid w:val="003F0C83"/>
    <w:rsid w:val="003F2AAB"/>
    <w:rsid w:val="003F5462"/>
    <w:rsid w:val="003F5D07"/>
    <w:rsid w:val="003F66FD"/>
    <w:rsid w:val="003F76BE"/>
    <w:rsid w:val="003F7850"/>
    <w:rsid w:val="00400529"/>
    <w:rsid w:val="00400EBD"/>
    <w:rsid w:val="004026DB"/>
    <w:rsid w:val="00403B2B"/>
    <w:rsid w:val="00404210"/>
    <w:rsid w:val="004058F8"/>
    <w:rsid w:val="00406828"/>
    <w:rsid w:val="0041110F"/>
    <w:rsid w:val="00411D8F"/>
    <w:rsid w:val="00414285"/>
    <w:rsid w:val="004200F0"/>
    <w:rsid w:val="00420E73"/>
    <w:rsid w:val="00424213"/>
    <w:rsid w:val="00425904"/>
    <w:rsid w:val="00427BF8"/>
    <w:rsid w:val="00434ED3"/>
    <w:rsid w:val="004351E9"/>
    <w:rsid w:val="004409C5"/>
    <w:rsid w:val="00451D21"/>
    <w:rsid w:val="004537B5"/>
    <w:rsid w:val="00455324"/>
    <w:rsid w:val="00455ACC"/>
    <w:rsid w:val="0045746B"/>
    <w:rsid w:val="00465A58"/>
    <w:rsid w:val="00471406"/>
    <w:rsid w:val="00476777"/>
    <w:rsid w:val="00490567"/>
    <w:rsid w:val="00494E92"/>
    <w:rsid w:val="00495ABC"/>
    <w:rsid w:val="004961C2"/>
    <w:rsid w:val="004975E6"/>
    <w:rsid w:val="004A1BFB"/>
    <w:rsid w:val="004A3FB3"/>
    <w:rsid w:val="004A4C7D"/>
    <w:rsid w:val="004B021A"/>
    <w:rsid w:val="004B0EC6"/>
    <w:rsid w:val="004B12AD"/>
    <w:rsid w:val="004B1C71"/>
    <w:rsid w:val="004B340A"/>
    <w:rsid w:val="004B389D"/>
    <w:rsid w:val="004B67F9"/>
    <w:rsid w:val="004B6CFB"/>
    <w:rsid w:val="004C0700"/>
    <w:rsid w:val="004C2E60"/>
    <w:rsid w:val="004C53A9"/>
    <w:rsid w:val="004C5B41"/>
    <w:rsid w:val="004C6548"/>
    <w:rsid w:val="004C7C49"/>
    <w:rsid w:val="004C7F23"/>
    <w:rsid w:val="004D14B7"/>
    <w:rsid w:val="004D3485"/>
    <w:rsid w:val="004D34B0"/>
    <w:rsid w:val="004D4EE9"/>
    <w:rsid w:val="004E190C"/>
    <w:rsid w:val="004E19CC"/>
    <w:rsid w:val="004E2D2A"/>
    <w:rsid w:val="004E5FAE"/>
    <w:rsid w:val="004F2096"/>
    <w:rsid w:val="004F25FA"/>
    <w:rsid w:val="004F3519"/>
    <w:rsid w:val="004F6323"/>
    <w:rsid w:val="004F7AFF"/>
    <w:rsid w:val="0050131B"/>
    <w:rsid w:val="00502A87"/>
    <w:rsid w:val="0050408A"/>
    <w:rsid w:val="00510FB4"/>
    <w:rsid w:val="00514A64"/>
    <w:rsid w:val="005234FC"/>
    <w:rsid w:val="0052393E"/>
    <w:rsid w:val="005249A1"/>
    <w:rsid w:val="005258B0"/>
    <w:rsid w:val="00526844"/>
    <w:rsid w:val="005345EA"/>
    <w:rsid w:val="00534CA4"/>
    <w:rsid w:val="00536E32"/>
    <w:rsid w:val="00547474"/>
    <w:rsid w:val="00552543"/>
    <w:rsid w:val="00552A81"/>
    <w:rsid w:val="00554035"/>
    <w:rsid w:val="005564EE"/>
    <w:rsid w:val="005605A6"/>
    <w:rsid w:val="00565FD1"/>
    <w:rsid w:val="00577A78"/>
    <w:rsid w:val="005819EE"/>
    <w:rsid w:val="00586820"/>
    <w:rsid w:val="00587EC3"/>
    <w:rsid w:val="005936F3"/>
    <w:rsid w:val="005A620E"/>
    <w:rsid w:val="005A677D"/>
    <w:rsid w:val="005A6B3B"/>
    <w:rsid w:val="005B166B"/>
    <w:rsid w:val="005B1932"/>
    <w:rsid w:val="005B50C4"/>
    <w:rsid w:val="005B5AF9"/>
    <w:rsid w:val="005B723C"/>
    <w:rsid w:val="005C7146"/>
    <w:rsid w:val="005D0997"/>
    <w:rsid w:val="005D0B28"/>
    <w:rsid w:val="005D1A25"/>
    <w:rsid w:val="005D49C6"/>
    <w:rsid w:val="005D6458"/>
    <w:rsid w:val="005D7A28"/>
    <w:rsid w:val="005E123A"/>
    <w:rsid w:val="005E1C04"/>
    <w:rsid w:val="005E1CD8"/>
    <w:rsid w:val="005F131D"/>
    <w:rsid w:val="005F2392"/>
    <w:rsid w:val="005F6A43"/>
    <w:rsid w:val="00600D7C"/>
    <w:rsid w:val="0060107D"/>
    <w:rsid w:val="00601C1D"/>
    <w:rsid w:val="006023A7"/>
    <w:rsid w:val="00605B40"/>
    <w:rsid w:val="0060637B"/>
    <w:rsid w:val="006072D3"/>
    <w:rsid w:val="00613996"/>
    <w:rsid w:val="00615627"/>
    <w:rsid w:val="006163E3"/>
    <w:rsid w:val="006220EE"/>
    <w:rsid w:val="006231F1"/>
    <w:rsid w:val="00635EE3"/>
    <w:rsid w:val="0063770E"/>
    <w:rsid w:val="00647497"/>
    <w:rsid w:val="00650F1E"/>
    <w:rsid w:val="006525A3"/>
    <w:rsid w:val="006528DC"/>
    <w:rsid w:val="00654D16"/>
    <w:rsid w:val="00655C33"/>
    <w:rsid w:val="00660CA4"/>
    <w:rsid w:val="00660FD4"/>
    <w:rsid w:val="00664DD7"/>
    <w:rsid w:val="00667623"/>
    <w:rsid w:val="00667A8A"/>
    <w:rsid w:val="00672CEA"/>
    <w:rsid w:val="00673929"/>
    <w:rsid w:val="00673BA7"/>
    <w:rsid w:val="00674166"/>
    <w:rsid w:val="00680C6B"/>
    <w:rsid w:val="0068178C"/>
    <w:rsid w:val="00684B3A"/>
    <w:rsid w:val="00686B5B"/>
    <w:rsid w:val="00691335"/>
    <w:rsid w:val="00693446"/>
    <w:rsid w:val="006974BE"/>
    <w:rsid w:val="006A1F5B"/>
    <w:rsid w:val="006A6FAB"/>
    <w:rsid w:val="006B0B48"/>
    <w:rsid w:val="006B40A1"/>
    <w:rsid w:val="006B4CE5"/>
    <w:rsid w:val="006C0179"/>
    <w:rsid w:val="006C65ED"/>
    <w:rsid w:val="006D3807"/>
    <w:rsid w:val="006D64FB"/>
    <w:rsid w:val="006D7F02"/>
    <w:rsid w:val="006E38C7"/>
    <w:rsid w:val="006E6C16"/>
    <w:rsid w:val="006F3EAD"/>
    <w:rsid w:val="00700A48"/>
    <w:rsid w:val="007066D7"/>
    <w:rsid w:val="00712AC8"/>
    <w:rsid w:val="00714D77"/>
    <w:rsid w:val="007151B9"/>
    <w:rsid w:val="007202E2"/>
    <w:rsid w:val="0072085D"/>
    <w:rsid w:val="0072117F"/>
    <w:rsid w:val="007219F0"/>
    <w:rsid w:val="00721B3A"/>
    <w:rsid w:val="00724C12"/>
    <w:rsid w:val="00724ED2"/>
    <w:rsid w:val="007254D2"/>
    <w:rsid w:val="00725F53"/>
    <w:rsid w:val="00725F56"/>
    <w:rsid w:val="00730C5C"/>
    <w:rsid w:val="0073429B"/>
    <w:rsid w:val="00735615"/>
    <w:rsid w:val="00747A61"/>
    <w:rsid w:val="00751057"/>
    <w:rsid w:val="00751B3A"/>
    <w:rsid w:val="007532E2"/>
    <w:rsid w:val="007562A7"/>
    <w:rsid w:val="007575B1"/>
    <w:rsid w:val="007617AF"/>
    <w:rsid w:val="0076408F"/>
    <w:rsid w:val="00777A1F"/>
    <w:rsid w:val="00780385"/>
    <w:rsid w:val="00797274"/>
    <w:rsid w:val="007A00C5"/>
    <w:rsid w:val="007A7855"/>
    <w:rsid w:val="007B3DD3"/>
    <w:rsid w:val="007B75D0"/>
    <w:rsid w:val="007B7F77"/>
    <w:rsid w:val="007C0D17"/>
    <w:rsid w:val="007C2557"/>
    <w:rsid w:val="007D1E4D"/>
    <w:rsid w:val="007D262F"/>
    <w:rsid w:val="007E31B9"/>
    <w:rsid w:val="007E31D0"/>
    <w:rsid w:val="007E6108"/>
    <w:rsid w:val="007F1F69"/>
    <w:rsid w:val="007F4C47"/>
    <w:rsid w:val="007F6433"/>
    <w:rsid w:val="007F7497"/>
    <w:rsid w:val="00800896"/>
    <w:rsid w:val="00810C76"/>
    <w:rsid w:val="00813B6E"/>
    <w:rsid w:val="008160C1"/>
    <w:rsid w:val="00816783"/>
    <w:rsid w:val="00822E52"/>
    <w:rsid w:val="00823ADF"/>
    <w:rsid w:val="00826FEA"/>
    <w:rsid w:val="008363B8"/>
    <w:rsid w:val="008376C2"/>
    <w:rsid w:val="00841448"/>
    <w:rsid w:val="00841C59"/>
    <w:rsid w:val="00852B9A"/>
    <w:rsid w:val="00852D3F"/>
    <w:rsid w:val="00852E02"/>
    <w:rsid w:val="00855E53"/>
    <w:rsid w:val="0086122A"/>
    <w:rsid w:val="00861957"/>
    <w:rsid w:val="0086454D"/>
    <w:rsid w:val="00865187"/>
    <w:rsid w:val="00867C19"/>
    <w:rsid w:val="00874D74"/>
    <w:rsid w:val="0087612A"/>
    <w:rsid w:val="00881AC7"/>
    <w:rsid w:val="00882A01"/>
    <w:rsid w:val="0089032F"/>
    <w:rsid w:val="00890A42"/>
    <w:rsid w:val="00893411"/>
    <w:rsid w:val="008970DE"/>
    <w:rsid w:val="00897B45"/>
    <w:rsid w:val="00897BBD"/>
    <w:rsid w:val="008A1D1A"/>
    <w:rsid w:val="008A27C9"/>
    <w:rsid w:val="008A2D28"/>
    <w:rsid w:val="008A2DF4"/>
    <w:rsid w:val="008A347E"/>
    <w:rsid w:val="008A42F0"/>
    <w:rsid w:val="008B1F38"/>
    <w:rsid w:val="008B1FE7"/>
    <w:rsid w:val="008B23FE"/>
    <w:rsid w:val="008B2F6F"/>
    <w:rsid w:val="008B32A1"/>
    <w:rsid w:val="008B41F1"/>
    <w:rsid w:val="008B5DFB"/>
    <w:rsid w:val="008B63FD"/>
    <w:rsid w:val="008C518D"/>
    <w:rsid w:val="008C771F"/>
    <w:rsid w:val="008D1F7E"/>
    <w:rsid w:val="008D339E"/>
    <w:rsid w:val="008D50F1"/>
    <w:rsid w:val="008F06B7"/>
    <w:rsid w:val="008F1485"/>
    <w:rsid w:val="008F1D23"/>
    <w:rsid w:val="008F6D9A"/>
    <w:rsid w:val="00904B5D"/>
    <w:rsid w:val="0090507F"/>
    <w:rsid w:val="009111E2"/>
    <w:rsid w:val="009146AB"/>
    <w:rsid w:val="00917A2A"/>
    <w:rsid w:val="00917AEE"/>
    <w:rsid w:val="00921DA3"/>
    <w:rsid w:val="00926E1C"/>
    <w:rsid w:val="009313F2"/>
    <w:rsid w:val="00931798"/>
    <w:rsid w:val="00934CE2"/>
    <w:rsid w:val="00936386"/>
    <w:rsid w:val="00936729"/>
    <w:rsid w:val="00937D96"/>
    <w:rsid w:val="00940242"/>
    <w:rsid w:val="00943974"/>
    <w:rsid w:val="00951573"/>
    <w:rsid w:val="00953CDF"/>
    <w:rsid w:val="0095605C"/>
    <w:rsid w:val="00956CAA"/>
    <w:rsid w:val="009616A8"/>
    <w:rsid w:val="00961F94"/>
    <w:rsid w:val="00963097"/>
    <w:rsid w:val="009638E1"/>
    <w:rsid w:val="00964E0D"/>
    <w:rsid w:val="00966320"/>
    <w:rsid w:val="00971BB6"/>
    <w:rsid w:val="00972167"/>
    <w:rsid w:val="009729E7"/>
    <w:rsid w:val="00973690"/>
    <w:rsid w:val="00975104"/>
    <w:rsid w:val="0097776C"/>
    <w:rsid w:val="009827AA"/>
    <w:rsid w:val="00982F40"/>
    <w:rsid w:val="009839EE"/>
    <w:rsid w:val="0098409C"/>
    <w:rsid w:val="00985BF8"/>
    <w:rsid w:val="00985D19"/>
    <w:rsid w:val="00990ADB"/>
    <w:rsid w:val="0099107F"/>
    <w:rsid w:val="009925BB"/>
    <w:rsid w:val="009939E6"/>
    <w:rsid w:val="00997282"/>
    <w:rsid w:val="00997F39"/>
    <w:rsid w:val="009A25FB"/>
    <w:rsid w:val="009A48CA"/>
    <w:rsid w:val="009B00AF"/>
    <w:rsid w:val="009B6B5C"/>
    <w:rsid w:val="009B737D"/>
    <w:rsid w:val="009B7921"/>
    <w:rsid w:val="009C11DD"/>
    <w:rsid w:val="009D0B2A"/>
    <w:rsid w:val="009D1863"/>
    <w:rsid w:val="009D1CC9"/>
    <w:rsid w:val="009D20A4"/>
    <w:rsid w:val="009D6F83"/>
    <w:rsid w:val="009D745D"/>
    <w:rsid w:val="009E0BB1"/>
    <w:rsid w:val="009E30D1"/>
    <w:rsid w:val="009E5659"/>
    <w:rsid w:val="009E5BD9"/>
    <w:rsid w:val="009E7AA3"/>
    <w:rsid w:val="009E7EB6"/>
    <w:rsid w:val="009F55B2"/>
    <w:rsid w:val="009F55BA"/>
    <w:rsid w:val="009F7310"/>
    <w:rsid w:val="00A00B67"/>
    <w:rsid w:val="00A035EF"/>
    <w:rsid w:val="00A062FD"/>
    <w:rsid w:val="00A07AE1"/>
    <w:rsid w:val="00A10B12"/>
    <w:rsid w:val="00A15530"/>
    <w:rsid w:val="00A156DC"/>
    <w:rsid w:val="00A21CCA"/>
    <w:rsid w:val="00A26B6A"/>
    <w:rsid w:val="00A26E27"/>
    <w:rsid w:val="00A30333"/>
    <w:rsid w:val="00A3182E"/>
    <w:rsid w:val="00A36F8A"/>
    <w:rsid w:val="00A372A2"/>
    <w:rsid w:val="00A45B57"/>
    <w:rsid w:val="00A46576"/>
    <w:rsid w:val="00A47F50"/>
    <w:rsid w:val="00A50744"/>
    <w:rsid w:val="00A50D37"/>
    <w:rsid w:val="00A50D6F"/>
    <w:rsid w:val="00A50DBF"/>
    <w:rsid w:val="00A57922"/>
    <w:rsid w:val="00A57ACD"/>
    <w:rsid w:val="00A60728"/>
    <w:rsid w:val="00A62D31"/>
    <w:rsid w:val="00A66903"/>
    <w:rsid w:val="00A7014C"/>
    <w:rsid w:val="00A71685"/>
    <w:rsid w:val="00A7387A"/>
    <w:rsid w:val="00A821C5"/>
    <w:rsid w:val="00A841DF"/>
    <w:rsid w:val="00A8700C"/>
    <w:rsid w:val="00A870B7"/>
    <w:rsid w:val="00A8781B"/>
    <w:rsid w:val="00AA14EB"/>
    <w:rsid w:val="00AA5A30"/>
    <w:rsid w:val="00AC31F6"/>
    <w:rsid w:val="00AC340C"/>
    <w:rsid w:val="00AC4328"/>
    <w:rsid w:val="00AC4C4D"/>
    <w:rsid w:val="00AC5EB7"/>
    <w:rsid w:val="00AC6F0C"/>
    <w:rsid w:val="00AC7691"/>
    <w:rsid w:val="00AD3A8A"/>
    <w:rsid w:val="00AD40C1"/>
    <w:rsid w:val="00AD631B"/>
    <w:rsid w:val="00AD7AE5"/>
    <w:rsid w:val="00AE0D8E"/>
    <w:rsid w:val="00AE236E"/>
    <w:rsid w:val="00AE6168"/>
    <w:rsid w:val="00AF0807"/>
    <w:rsid w:val="00AF0D8A"/>
    <w:rsid w:val="00AF3F5D"/>
    <w:rsid w:val="00AF72AE"/>
    <w:rsid w:val="00B00276"/>
    <w:rsid w:val="00B01259"/>
    <w:rsid w:val="00B034C1"/>
    <w:rsid w:val="00B03C3C"/>
    <w:rsid w:val="00B0495C"/>
    <w:rsid w:val="00B067A6"/>
    <w:rsid w:val="00B131FE"/>
    <w:rsid w:val="00B139C3"/>
    <w:rsid w:val="00B13E7E"/>
    <w:rsid w:val="00B144F2"/>
    <w:rsid w:val="00B2181F"/>
    <w:rsid w:val="00B2206A"/>
    <w:rsid w:val="00B22D3C"/>
    <w:rsid w:val="00B251DC"/>
    <w:rsid w:val="00B27349"/>
    <w:rsid w:val="00B31F77"/>
    <w:rsid w:val="00B32ABE"/>
    <w:rsid w:val="00B36DF1"/>
    <w:rsid w:val="00B37E94"/>
    <w:rsid w:val="00B4001E"/>
    <w:rsid w:val="00B405A3"/>
    <w:rsid w:val="00B41F74"/>
    <w:rsid w:val="00B50F18"/>
    <w:rsid w:val="00B52652"/>
    <w:rsid w:val="00B53C4D"/>
    <w:rsid w:val="00B560D4"/>
    <w:rsid w:val="00B5622C"/>
    <w:rsid w:val="00B57214"/>
    <w:rsid w:val="00B60B47"/>
    <w:rsid w:val="00B61C19"/>
    <w:rsid w:val="00B62059"/>
    <w:rsid w:val="00B62458"/>
    <w:rsid w:val="00B66B4A"/>
    <w:rsid w:val="00B73C35"/>
    <w:rsid w:val="00B74712"/>
    <w:rsid w:val="00B7796A"/>
    <w:rsid w:val="00B83BBE"/>
    <w:rsid w:val="00B85160"/>
    <w:rsid w:val="00B903C8"/>
    <w:rsid w:val="00B90451"/>
    <w:rsid w:val="00B95C86"/>
    <w:rsid w:val="00B95E54"/>
    <w:rsid w:val="00B97BC5"/>
    <w:rsid w:val="00BA2624"/>
    <w:rsid w:val="00BA2834"/>
    <w:rsid w:val="00BB170C"/>
    <w:rsid w:val="00BB1B07"/>
    <w:rsid w:val="00BB1FE1"/>
    <w:rsid w:val="00BB2365"/>
    <w:rsid w:val="00BB3423"/>
    <w:rsid w:val="00BB42D5"/>
    <w:rsid w:val="00BB66C6"/>
    <w:rsid w:val="00BB7D45"/>
    <w:rsid w:val="00BC02A8"/>
    <w:rsid w:val="00BC6326"/>
    <w:rsid w:val="00BD2AF2"/>
    <w:rsid w:val="00BD323A"/>
    <w:rsid w:val="00BD46FE"/>
    <w:rsid w:val="00BD577F"/>
    <w:rsid w:val="00BE0D8D"/>
    <w:rsid w:val="00BE0E19"/>
    <w:rsid w:val="00BE19B4"/>
    <w:rsid w:val="00BE3E77"/>
    <w:rsid w:val="00BE54E5"/>
    <w:rsid w:val="00BE6194"/>
    <w:rsid w:val="00BE7C38"/>
    <w:rsid w:val="00BF2F19"/>
    <w:rsid w:val="00BF4C50"/>
    <w:rsid w:val="00BF7664"/>
    <w:rsid w:val="00C0342C"/>
    <w:rsid w:val="00C04812"/>
    <w:rsid w:val="00C059BB"/>
    <w:rsid w:val="00C1074D"/>
    <w:rsid w:val="00C107AA"/>
    <w:rsid w:val="00C138C7"/>
    <w:rsid w:val="00C23980"/>
    <w:rsid w:val="00C24E7F"/>
    <w:rsid w:val="00C276D7"/>
    <w:rsid w:val="00C301D1"/>
    <w:rsid w:val="00C30DAA"/>
    <w:rsid w:val="00C31169"/>
    <w:rsid w:val="00C31432"/>
    <w:rsid w:val="00C320C9"/>
    <w:rsid w:val="00C3577F"/>
    <w:rsid w:val="00C52A1B"/>
    <w:rsid w:val="00C5323F"/>
    <w:rsid w:val="00C5593C"/>
    <w:rsid w:val="00C61C2E"/>
    <w:rsid w:val="00C62DC3"/>
    <w:rsid w:val="00C66E1B"/>
    <w:rsid w:val="00C679EB"/>
    <w:rsid w:val="00C717A0"/>
    <w:rsid w:val="00C72CC7"/>
    <w:rsid w:val="00C7453E"/>
    <w:rsid w:val="00C7546F"/>
    <w:rsid w:val="00C75AF0"/>
    <w:rsid w:val="00C81896"/>
    <w:rsid w:val="00C828E1"/>
    <w:rsid w:val="00C84AFC"/>
    <w:rsid w:val="00C87D75"/>
    <w:rsid w:val="00C9239E"/>
    <w:rsid w:val="00C947DA"/>
    <w:rsid w:val="00C961E2"/>
    <w:rsid w:val="00CA0F79"/>
    <w:rsid w:val="00CA20EF"/>
    <w:rsid w:val="00CA45D7"/>
    <w:rsid w:val="00CC620C"/>
    <w:rsid w:val="00CD13DB"/>
    <w:rsid w:val="00CE0C77"/>
    <w:rsid w:val="00CE3DFB"/>
    <w:rsid w:val="00CE44DA"/>
    <w:rsid w:val="00CE4A73"/>
    <w:rsid w:val="00CE568D"/>
    <w:rsid w:val="00CE5ADB"/>
    <w:rsid w:val="00CF10EE"/>
    <w:rsid w:val="00CF15C8"/>
    <w:rsid w:val="00CF3079"/>
    <w:rsid w:val="00CF3487"/>
    <w:rsid w:val="00CF474B"/>
    <w:rsid w:val="00CF73EB"/>
    <w:rsid w:val="00CF7AA9"/>
    <w:rsid w:val="00D0030E"/>
    <w:rsid w:val="00D00475"/>
    <w:rsid w:val="00D02624"/>
    <w:rsid w:val="00D04F62"/>
    <w:rsid w:val="00D06B9C"/>
    <w:rsid w:val="00D0751F"/>
    <w:rsid w:val="00D07521"/>
    <w:rsid w:val="00D10A3E"/>
    <w:rsid w:val="00D14F5F"/>
    <w:rsid w:val="00D157C3"/>
    <w:rsid w:val="00D366B5"/>
    <w:rsid w:val="00D404F5"/>
    <w:rsid w:val="00D4324B"/>
    <w:rsid w:val="00D45594"/>
    <w:rsid w:val="00D50182"/>
    <w:rsid w:val="00D5037C"/>
    <w:rsid w:val="00D516D9"/>
    <w:rsid w:val="00D527DA"/>
    <w:rsid w:val="00D55181"/>
    <w:rsid w:val="00D5696C"/>
    <w:rsid w:val="00D56F0D"/>
    <w:rsid w:val="00D5702D"/>
    <w:rsid w:val="00D608ED"/>
    <w:rsid w:val="00D617F1"/>
    <w:rsid w:val="00D6712B"/>
    <w:rsid w:val="00D67E96"/>
    <w:rsid w:val="00D71625"/>
    <w:rsid w:val="00D7239C"/>
    <w:rsid w:val="00D727DA"/>
    <w:rsid w:val="00D74D87"/>
    <w:rsid w:val="00D7708D"/>
    <w:rsid w:val="00D77309"/>
    <w:rsid w:val="00D778BE"/>
    <w:rsid w:val="00D83A51"/>
    <w:rsid w:val="00D876EC"/>
    <w:rsid w:val="00D94472"/>
    <w:rsid w:val="00D94616"/>
    <w:rsid w:val="00DA28B3"/>
    <w:rsid w:val="00DA3816"/>
    <w:rsid w:val="00DA58B6"/>
    <w:rsid w:val="00DA61AF"/>
    <w:rsid w:val="00DA7B88"/>
    <w:rsid w:val="00DB05CF"/>
    <w:rsid w:val="00DB5594"/>
    <w:rsid w:val="00DB5D6A"/>
    <w:rsid w:val="00DB7798"/>
    <w:rsid w:val="00DC0A74"/>
    <w:rsid w:val="00DC28EF"/>
    <w:rsid w:val="00DC5139"/>
    <w:rsid w:val="00DC53BD"/>
    <w:rsid w:val="00DD12C3"/>
    <w:rsid w:val="00DD382F"/>
    <w:rsid w:val="00DD46D5"/>
    <w:rsid w:val="00DE2A37"/>
    <w:rsid w:val="00DE4DF1"/>
    <w:rsid w:val="00DF06A7"/>
    <w:rsid w:val="00E01162"/>
    <w:rsid w:val="00E01436"/>
    <w:rsid w:val="00E04B07"/>
    <w:rsid w:val="00E07B94"/>
    <w:rsid w:val="00E11A90"/>
    <w:rsid w:val="00E1309B"/>
    <w:rsid w:val="00E143DE"/>
    <w:rsid w:val="00E16598"/>
    <w:rsid w:val="00E16688"/>
    <w:rsid w:val="00E167B3"/>
    <w:rsid w:val="00E25F69"/>
    <w:rsid w:val="00E30D8E"/>
    <w:rsid w:val="00E328F0"/>
    <w:rsid w:val="00E34298"/>
    <w:rsid w:val="00E34C8D"/>
    <w:rsid w:val="00E352C8"/>
    <w:rsid w:val="00E4039C"/>
    <w:rsid w:val="00E44B18"/>
    <w:rsid w:val="00E47C63"/>
    <w:rsid w:val="00E508DC"/>
    <w:rsid w:val="00E51DB3"/>
    <w:rsid w:val="00E54F5F"/>
    <w:rsid w:val="00E65DF4"/>
    <w:rsid w:val="00E70F3F"/>
    <w:rsid w:val="00E73AD8"/>
    <w:rsid w:val="00E80FC2"/>
    <w:rsid w:val="00E85E35"/>
    <w:rsid w:val="00E90A62"/>
    <w:rsid w:val="00E91C15"/>
    <w:rsid w:val="00E92590"/>
    <w:rsid w:val="00E96AEE"/>
    <w:rsid w:val="00E96E02"/>
    <w:rsid w:val="00EA1A57"/>
    <w:rsid w:val="00EA5729"/>
    <w:rsid w:val="00EA5E3D"/>
    <w:rsid w:val="00EA6DC3"/>
    <w:rsid w:val="00EB214E"/>
    <w:rsid w:val="00EB50CA"/>
    <w:rsid w:val="00EB61A1"/>
    <w:rsid w:val="00EC1251"/>
    <w:rsid w:val="00EC2C4C"/>
    <w:rsid w:val="00EC38EA"/>
    <w:rsid w:val="00EC3D00"/>
    <w:rsid w:val="00EC57B9"/>
    <w:rsid w:val="00EC773B"/>
    <w:rsid w:val="00ED24E5"/>
    <w:rsid w:val="00ED431E"/>
    <w:rsid w:val="00ED4C0C"/>
    <w:rsid w:val="00ED5071"/>
    <w:rsid w:val="00ED7B2A"/>
    <w:rsid w:val="00EE147D"/>
    <w:rsid w:val="00EE5716"/>
    <w:rsid w:val="00EE6407"/>
    <w:rsid w:val="00EF1069"/>
    <w:rsid w:val="00EF1442"/>
    <w:rsid w:val="00EF6070"/>
    <w:rsid w:val="00EF7674"/>
    <w:rsid w:val="00EF7736"/>
    <w:rsid w:val="00EF7E02"/>
    <w:rsid w:val="00F018E2"/>
    <w:rsid w:val="00F01D3C"/>
    <w:rsid w:val="00F05400"/>
    <w:rsid w:val="00F05B40"/>
    <w:rsid w:val="00F116BA"/>
    <w:rsid w:val="00F15607"/>
    <w:rsid w:val="00F162CD"/>
    <w:rsid w:val="00F1769D"/>
    <w:rsid w:val="00F25452"/>
    <w:rsid w:val="00F273F3"/>
    <w:rsid w:val="00F309AF"/>
    <w:rsid w:val="00F40C8D"/>
    <w:rsid w:val="00F41CEA"/>
    <w:rsid w:val="00F43981"/>
    <w:rsid w:val="00F44633"/>
    <w:rsid w:val="00F4485A"/>
    <w:rsid w:val="00F470C0"/>
    <w:rsid w:val="00F4787F"/>
    <w:rsid w:val="00F539F9"/>
    <w:rsid w:val="00F6186D"/>
    <w:rsid w:val="00F62FB4"/>
    <w:rsid w:val="00F64A5A"/>
    <w:rsid w:val="00F65DA8"/>
    <w:rsid w:val="00F65ED1"/>
    <w:rsid w:val="00F70904"/>
    <w:rsid w:val="00F81BC9"/>
    <w:rsid w:val="00F82CE2"/>
    <w:rsid w:val="00F92859"/>
    <w:rsid w:val="00FA04C6"/>
    <w:rsid w:val="00FB4B2C"/>
    <w:rsid w:val="00FC04D7"/>
    <w:rsid w:val="00FC3375"/>
    <w:rsid w:val="00FC4E7D"/>
    <w:rsid w:val="00FD0EB4"/>
    <w:rsid w:val="00FD69AD"/>
    <w:rsid w:val="00FE011C"/>
    <w:rsid w:val="00FE2912"/>
    <w:rsid w:val="00FF1062"/>
    <w:rsid w:val="00FF1CC6"/>
    <w:rsid w:val="00FF6116"/>
    <w:rsid w:val="00FF764F"/>
    <w:rsid w:val="00FF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5537"/>
    <o:shapelayout v:ext="edit">
      <o:idmap v:ext="edit" data="1"/>
    </o:shapelayout>
  </w:shapeDefaults>
  <w:decimalSymbol w:val="."/>
  <w:listSeparator w:val=","/>
  <w14:docId w14:val="2598C464"/>
  <w15:docId w15:val="{87453C9E-FB79-47BD-9119-4F1CFD15B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0529"/>
    <w:rPr>
      <w:rFonts w:ascii="Arial" w:hAnsi="Arial" w:cs="Arial"/>
    </w:rPr>
  </w:style>
  <w:style w:type="paragraph" w:styleId="Heading1">
    <w:name w:val="heading 1"/>
    <w:basedOn w:val="BodyText"/>
    <w:link w:val="Heading1Char"/>
    <w:uiPriority w:val="9"/>
    <w:qFormat/>
    <w:rsid w:val="004F25FA"/>
    <w:pPr>
      <w:pBdr>
        <w:bottom w:val="single" w:sz="4" w:space="1" w:color="A6A6A6" w:themeColor="background1" w:themeShade="A6"/>
      </w:pBdr>
      <w:spacing w:before="0" w:beforeAutospacing="0" w:after="100"/>
      <w:outlineLvl w:val="0"/>
    </w:pPr>
    <w:rPr>
      <w:color w:val="0A2A78"/>
      <w:spacing w:val="-4"/>
      <w:sz w:val="40"/>
    </w:rPr>
  </w:style>
  <w:style w:type="paragraph" w:styleId="Heading2">
    <w:name w:val="heading 2"/>
    <w:basedOn w:val="BodyText"/>
    <w:next w:val="BodyText"/>
    <w:link w:val="Heading2Char"/>
    <w:uiPriority w:val="9"/>
    <w:unhideWhenUsed/>
    <w:qFormat/>
    <w:rsid w:val="004F25FA"/>
    <w:pPr>
      <w:widowControl w:val="0"/>
      <w:autoSpaceDE w:val="0"/>
      <w:autoSpaceDN w:val="0"/>
      <w:spacing w:before="120"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50F18"/>
    <w:pPr>
      <w:outlineLvl w:val="2"/>
    </w:pPr>
    <w:rPr>
      <w:rFonts w:eastAsiaTheme="minorHAnsi"/>
      <w:sz w:val="32"/>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F25FA"/>
    <w:rPr>
      <w:rFonts w:ascii="Helvetica" w:hAnsi="Helvetica" w:cs="Helvetica"/>
      <w:color w:val="0A2A78"/>
      <w:spacing w:val="-4"/>
      <w:sz w:val="40"/>
      <w:szCs w:val="24"/>
    </w:rPr>
  </w:style>
  <w:style w:type="paragraph" w:styleId="ListParagraph">
    <w:name w:val="List Paragraph"/>
    <w:basedOn w:val="BodyText"/>
    <w:uiPriority w:val="34"/>
    <w:qFormat/>
    <w:rsid w:val="00A66903"/>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50F18"/>
    <w:rPr>
      <w:rFonts w:ascii="Helvetica" w:eastAsiaTheme="minorHAnsi" w:hAnsi="Helvetica" w:cs="Helvetica"/>
      <w:color w:val="0A2A78"/>
      <w:spacing w:val="-2"/>
      <w:sz w:val="32"/>
      <w:szCs w:val="24"/>
    </w:rPr>
  </w:style>
  <w:style w:type="paragraph" w:customStyle="1" w:styleId="interviewglossarywordintemplate">
    <w:name w:val="interview glossary word in template"/>
    <w:basedOn w:val="Normal"/>
    <w:link w:val="interviewglossarywordintemplateChar"/>
    <w:qFormat/>
    <w:rsid w:val="00A7014C"/>
    <w:pPr>
      <w:spacing w:after="60" w:line="360" w:lineRule="auto"/>
    </w:pPr>
    <w:rPr>
      <w:rFonts w:asciiTheme="minorHAnsi" w:hAnsiTheme="minorHAnsi" w:cstheme="minorBidi"/>
    </w:rPr>
  </w:style>
  <w:style w:type="character" w:customStyle="1" w:styleId="interviewglossarywordintemplateChar">
    <w:name w:val="interview glossary word in template Char"/>
    <w:basedOn w:val="DefaultParagraphFont"/>
    <w:link w:val="interviewglossarywordintemplate"/>
    <w:rsid w:val="00A7014C"/>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25FA"/>
    <w:rPr>
      <w:rFonts w:ascii="Helvetica" w:hAnsi="Helvetica" w:cs="Helvetica"/>
      <w:color w:val="0A2A78"/>
      <w:spacing w:val="-2"/>
      <w:sz w:val="36"/>
      <w:szCs w:val="24"/>
    </w:rPr>
  </w:style>
  <w:style w:type="paragraph" w:styleId="Title">
    <w:name w:val="Title"/>
    <w:basedOn w:val="BodyText"/>
    <w:next w:val="Normal"/>
    <w:link w:val="TitleChar"/>
    <w:uiPriority w:val="10"/>
    <w:qFormat/>
    <w:rsid w:val="004F25FA"/>
    <w:pPr>
      <w:spacing w:before="0" w:beforeAutospacing="0" w:after="100"/>
    </w:pPr>
    <w:rPr>
      <w:color w:val="0A2A78"/>
      <w:sz w:val="48"/>
    </w:rPr>
  </w:style>
  <w:style w:type="character" w:customStyle="1" w:styleId="TitleChar">
    <w:name w:val="Title Char"/>
    <w:basedOn w:val="DefaultParagraphFont"/>
    <w:link w:val="Title"/>
    <w:uiPriority w:val="10"/>
    <w:rsid w:val="004F25FA"/>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1">
    <w:name w:val="Unresolved Mention1"/>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5"/>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6"/>
      </w:numPr>
      <w:autoSpaceDE w:val="0"/>
      <w:autoSpaceDN w:val="0"/>
      <w:spacing w:beforeAutospacing="0" w:afterAutospacing="0"/>
    </w:pPr>
    <w:rPr>
      <w:rFonts w:eastAsiaTheme="minorHAnsi"/>
    </w:rPr>
  </w:style>
  <w:style w:type="character" w:customStyle="1" w:styleId="NumChar">
    <w:name w:val="NumChar"/>
    <w:basedOn w:val="DefaultParagraphFont"/>
    <w:uiPriority w:val="1"/>
    <w:qFormat/>
    <w:rsid w:val="00C059BB"/>
    <w:rPr>
      <w:rFonts w:eastAsiaTheme="minorHAnsi"/>
    </w:rPr>
  </w:style>
  <w:style w:type="character" w:customStyle="1" w:styleId="UnresolvedMention2">
    <w:name w:val="Unresolved Mention2"/>
    <w:basedOn w:val="DefaultParagraphFont"/>
    <w:uiPriority w:val="99"/>
    <w:semiHidden/>
    <w:unhideWhenUsed/>
    <w:rsid w:val="000C4E79"/>
    <w:rPr>
      <w:color w:val="605E5C"/>
      <w:shd w:val="clear" w:color="auto" w:fill="E1DFDD"/>
    </w:rPr>
  </w:style>
  <w:style w:type="character" w:customStyle="1" w:styleId="convention">
    <w:name w:val="convention"/>
    <w:basedOn w:val="DefaultParagraphFont"/>
    <w:uiPriority w:val="1"/>
    <w:qFormat/>
    <w:rsid w:val="0089032F"/>
    <w:rPr>
      <w:sz w:val="22"/>
      <w:szCs w:val="22"/>
      <w:shd w:val="clear" w:color="auto" w:fill="A6A6A6" w:themeFill="background1" w:themeFillShade="A6"/>
    </w:rPr>
  </w:style>
  <w:style w:type="paragraph" w:customStyle="1" w:styleId="StyleHeading1Hanging008">
    <w:name w:val="Style Heading 1 + Hanging:  0.08&quot;"/>
    <w:basedOn w:val="Heading1"/>
    <w:rsid w:val="00852B9A"/>
    <w:pPr>
      <w:spacing w:before="120"/>
      <w:ind w:hanging="115"/>
    </w:pPr>
    <w:rPr>
      <w:rFonts w:eastAsia="Times New Roman" w:cs="Times New Roman"/>
      <w:szCs w:val="20"/>
    </w:rPr>
  </w:style>
  <w:style w:type="character" w:customStyle="1" w:styleId="interviewvariable">
    <w:name w:val="interview variable"/>
    <w:basedOn w:val="DefaultParagraphFont"/>
    <w:uiPriority w:val="1"/>
    <w:qFormat/>
    <w:rsid w:val="004B6CFB"/>
    <w:rPr>
      <w:color w:val="FF7C80"/>
      <w:shd w:val="clear" w:color="auto" w:fill="FFFFCC"/>
    </w:rPr>
  </w:style>
  <w:style w:type="character" w:styleId="Strong">
    <w:name w:val="Strong"/>
    <w:basedOn w:val="DefaultParagraphFont"/>
    <w:uiPriority w:val="22"/>
    <w:qFormat/>
    <w:rsid w:val="00FE2912"/>
    <w:rPr>
      <w:b/>
      <w:bCs/>
    </w:rPr>
  </w:style>
  <w:style w:type="character" w:styleId="FollowedHyperlink">
    <w:name w:val="FollowedHyperlink"/>
    <w:basedOn w:val="DefaultParagraphFont"/>
    <w:uiPriority w:val="99"/>
    <w:semiHidden/>
    <w:unhideWhenUsed/>
    <w:rsid w:val="000C3DBE"/>
    <w:rPr>
      <w:color w:val="954F72" w:themeColor="followedHyperlink"/>
      <w:u w:val="single"/>
    </w:rPr>
  </w:style>
  <w:style w:type="character" w:customStyle="1" w:styleId="interviewclickformoreinfo-definition">
    <w:name w:val="interview click for more info - definition"/>
    <w:uiPriority w:val="1"/>
    <w:qFormat/>
    <w:rsid w:val="00360367"/>
    <w:rPr>
      <w:color w:val="00B050"/>
      <w:u w:val="dash" w:color="92D050"/>
    </w:rPr>
  </w:style>
  <w:style w:type="paragraph" w:styleId="NormalWeb">
    <w:name w:val="Normal (Web)"/>
    <w:basedOn w:val="Normal"/>
    <w:uiPriority w:val="99"/>
    <w:unhideWhenUsed/>
    <w:rsid w:val="000D6DE2"/>
    <w:pPr>
      <w:spacing w:before="100" w:after="100"/>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F4C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4692">
      <w:bodyDiv w:val="1"/>
      <w:marLeft w:val="0"/>
      <w:marRight w:val="0"/>
      <w:marTop w:val="0"/>
      <w:marBottom w:val="0"/>
      <w:divBdr>
        <w:top w:val="none" w:sz="0" w:space="0" w:color="auto"/>
        <w:left w:val="none" w:sz="0" w:space="0" w:color="auto"/>
        <w:bottom w:val="none" w:sz="0" w:space="0" w:color="auto"/>
        <w:right w:val="none" w:sz="0" w:space="0" w:color="auto"/>
      </w:divBdr>
      <w:divsChild>
        <w:div w:id="1392733235">
          <w:marLeft w:val="0"/>
          <w:marRight w:val="0"/>
          <w:marTop w:val="0"/>
          <w:marBottom w:val="0"/>
          <w:divBdr>
            <w:top w:val="none" w:sz="0" w:space="0" w:color="auto"/>
            <w:left w:val="none" w:sz="0" w:space="0" w:color="auto"/>
            <w:bottom w:val="none" w:sz="0" w:space="0" w:color="auto"/>
            <w:right w:val="none" w:sz="0" w:space="0" w:color="auto"/>
          </w:divBdr>
          <w:divsChild>
            <w:div w:id="1530951203">
              <w:marLeft w:val="0"/>
              <w:marRight w:val="0"/>
              <w:marTop w:val="0"/>
              <w:marBottom w:val="0"/>
              <w:divBdr>
                <w:top w:val="none" w:sz="0" w:space="0" w:color="auto"/>
                <w:left w:val="none" w:sz="0" w:space="0" w:color="auto"/>
                <w:bottom w:val="none" w:sz="0" w:space="0" w:color="auto"/>
                <w:right w:val="none" w:sz="0" w:space="0" w:color="auto"/>
              </w:divBdr>
            </w:div>
            <w:div w:id="1227448587">
              <w:marLeft w:val="0"/>
              <w:marRight w:val="0"/>
              <w:marTop w:val="0"/>
              <w:marBottom w:val="0"/>
              <w:divBdr>
                <w:top w:val="none" w:sz="0" w:space="0" w:color="auto"/>
                <w:left w:val="none" w:sz="0" w:space="0" w:color="auto"/>
                <w:bottom w:val="none" w:sz="0" w:space="0" w:color="auto"/>
                <w:right w:val="none" w:sz="0" w:space="0" w:color="auto"/>
              </w:divBdr>
            </w:div>
            <w:div w:id="2028824432">
              <w:marLeft w:val="0"/>
              <w:marRight w:val="0"/>
              <w:marTop w:val="0"/>
              <w:marBottom w:val="0"/>
              <w:divBdr>
                <w:top w:val="none" w:sz="0" w:space="0" w:color="auto"/>
                <w:left w:val="none" w:sz="0" w:space="0" w:color="auto"/>
                <w:bottom w:val="none" w:sz="0" w:space="0" w:color="auto"/>
                <w:right w:val="none" w:sz="0" w:space="0" w:color="auto"/>
              </w:divBdr>
            </w:div>
            <w:div w:id="1543058577">
              <w:marLeft w:val="0"/>
              <w:marRight w:val="0"/>
              <w:marTop w:val="0"/>
              <w:marBottom w:val="0"/>
              <w:divBdr>
                <w:top w:val="none" w:sz="0" w:space="0" w:color="auto"/>
                <w:left w:val="none" w:sz="0" w:space="0" w:color="auto"/>
                <w:bottom w:val="none" w:sz="0" w:space="0" w:color="auto"/>
                <w:right w:val="none" w:sz="0" w:space="0" w:color="auto"/>
              </w:divBdr>
            </w:div>
            <w:div w:id="1019047628">
              <w:marLeft w:val="0"/>
              <w:marRight w:val="0"/>
              <w:marTop w:val="0"/>
              <w:marBottom w:val="0"/>
              <w:divBdr>
                <w:top w:val="none" w:sz="0" w:space="0" w:color="auto"/>
                <w:left w:val="none" w:sz="0" w:space="0" w:color="auto"/>
                <w:bottom w:val="none" w:sz="0" w:space="0" w:color="auto"/>
                <w:right w:val="none" w:sz="0" w:space="0" w:color="auto"/>
              </w:divBdr>
            </w:div>
            <w:div w:id="578365926">
              <w:marLeft w:val="0"/>
              <w:marRight w:val="0"/>
              <w:marTop w:val="0"/>
              <w:marBottom w:val="0"/>
              <w:divBdr>
                <w:top w:val="none" w:sz="0" w:space="0" w:color="auto"/>
                <w:left w:val="none" w:sz="0" w:space="0" w:color="auto"/>
                <w:bottom w:val="none" w:sz="0" w:space="0" w:color="auto"/>
                <w:right w:val="none" w:sz="0" w:space="0" w:color="auto"/>
              </w:divBdr>
            </w:div>
            <w:div w:id="1870416054">
              <w:marLeft w:val="0"/>
              <w:marRight w:val="0"/>
              <w:marTop w:val="0"/>
              <w:marBottom w:val="0"/>
              <w:divBdr>
                <w:top w:val="none" w:sz="0" w:space="0" w:color="auto"/>
                <w:left w:val="none" w:sz="0" w:space="0" w:color="auto"/>
                <w:bottom w:val="none" w:sz="0" w:space="0" w:color="auto"/>
                <w:right w:val="none" w:sz="0" w:space="0" w:color="auto"/>
              </w:divBdr>
            </w:div>
            <w:div w:id="282617960">
              <w:marLeft w:val="0"/>
              <w:marRight w:val="0"/>
              <w:marTop w:val="0"/>
              <w:marBottom w:val="0"/>
              <w:divBdr>
                <w:top w:val="none" w:sz="0" w:space="0" w:color="auto"/>
                <w:left w:val="none" w:sz="0" w:space="0" w:color="auto"/>
                <w:bottom w:val="none" w:sz="0" w:space="0" w:color="auto"/>
                <w:right w:val="none" w:sz="0" w:space="0" w:color="auto"/>
              </w:divBdr>
            </w:div>
            <w:div w:id="293143618">
              <w:marLeft w:val="0"/>
              <w:marRight w:val="0"/>
              <w:marTop w:val="0"/>
              <w:marBottom w:val="0"/>
              <w:divBdr>
                <w:top w:val="none" w:sz="0" w:space="0" w:color="auto"/>
                <w:left w:val="none" w:sz="0" w:space="0" w:color="auto"/>
                <w:bottom w:val="none" w:sz="0" w:space="0" w:color="auto"/>
                <w:right w:val="none" w:sz="0" w:space="0" w:color="auto"/>
              </w:divBdr>
            </w:div>
            <w:div w:id="1674601306">
              <w:marLeft w:val="0"/>
              <w:marRight w:val="0"/>
              <w:marTop w:val="0"/>
              <w:marBottom w:val="0"/>
              <w:divBdr>
                <w:top w:val="none" w:sz="0" w:space="0" w:color="auto"/>
                <w:left w:val="none" w:sz="0" w:space="0" w:color="auto"/>
                <w:bottom w:val="none" w:sz="0" w:space="0" w:color="auto"/>
                <w:right w:val="none" w:sz="0" w:space="0" w:color="auto"/>
              </w:divBdr>
            </w:div>
            <w:div w:id="354695297">
              <w:marLeft w:val="0"/>
              <w:marRight w:val="0"/>
              <w:marTop w:val="0"/>
              <w:marBottom w:val="0"/>
              <w:divBdr>
                <w:top w:val="none" w:sz="0" w:space="0" w:color="auto"/>
                <w:left w:val="none" w:sz="0" w:space="0" w:color="auto"/>
                <w:bottom w:val="none" w:sz="0" w:space="0" w:color="auto"/>
                <w:right w:val="none" w:sz="0" w:space="0" w:color="auto"/>
              </w:divBdr>
            </w:div>
            <w:div w:id="1436099531">
              <w:marLeft w:val="0"/>
              <w:marRight w:val="0"/>
              <w:marTop w:val="0"/>
              <w:marBottom w:val="0"/>
              <w:divBdr>
                <w:top w:val="none" w:sz="0" w:space="0" w:color="auto"/>
                <w:left w:val="none" w:sz="0" w:space="0" w:color="auto"/>
                <w:bottom w:val="none" w:sz="0" w:space="0" w:color="auto"/>
                <w:right w:val="none" w:sz="0" w:space="0" w:color="auto"/>
              </w:divBdr>
            </w:div>
            <w:div w:id="930316047">
              <w:marLeft w:val="0"/>
              <w:marRight w:val="0"/>
              <w:marTop w:val="0"/>
              <w:marBottom w:val="0"/>
              <w:divBdr>
                <w:top w:val="none" w:sz="0" w:space="0" w:color="auto"/>
                <w:left w:val="none" w:sz="0" w:space="0" w:color="auto"/>
                <w:bottom w:val="none" w:sz="0" w:space="0" w:color="auto"/>
                <w:right w:val="none" w:sz="0" w:space="0" w:color="auto"/>
              </w:divBdr>
            </w:div>
            <w:div w:id="3288821">
              <w:marLeft w:val="0"/>
              <w:marRight w:val="0"/>
              <w:marTop w:val="0"/>
              <w:marBottom w:val="0"/>
              <w:divBdr>
                <w:top w:val="none" w:sz="0" w:space="0" w:color="auto"/>
                <w:left w:val="none" w:sz="0" w:space="0" w:color="auto"/>
                <w:bottom w:val="none" w:sz="0" w:space="0" w:color="auto"/>
                <w:right w:val="none" w:sz="0" w:space="0" w:color="auto"/>
              </w:divBdr>
            </w:div>
            <w:div w:id="262687154">
              <w:marLeft w:val="0"/>
              <w:marRight w:val="0"/>
              <w:marTop w:val="0"/>
              <w:marBottom w:val="0"/>
              <w:divBdr>
                <w:top w:val="none" w:sz="0" w:space="0" w:color="auto"/>
                <w:left w:val="none" w:sz="0" w:space="0" w:color="auto"/>
                <w:bottom w:val="none" w:sz="0" w:space="0" w:color="auto"/>
                <w:right w:val="none" w:sz="0" w:space="0" w:color="auto"/>
              </w:divBdr>
            </w:div>
            <w:div w:id="1190333741">
              <w:marLeft w:val="0"/>
              <w:marRight w:val="0"/>
              <w:marTop w:val="0"/>
              <w:marBottom w:val="0"/>
              <w:divBdr>
                <w:top w:val="none" w:sz="0" w:space="0" w:color="auto"/>
                <w:left w:val="none" w:sz="0" w:space="0" w:color="auto"/>
                <w:bottom w:val="none" w:sz="0" w:space="0" w:color="auto"/>
                <w:right w:val="none" w:sz="0" w:space="0" w:color="auto"/>
              </w:divBdr>
            </w:div>
            <w:div w:id="2066174484">
              <w:marLeft w:val="0"/>
              <w:marRight w:val="0"/>
              <w:marTop w:val="0"/>
              <w:marBottom w:val="0"/>
              <w:divBdr>
                <w:top w:val="none" w:sz="0" w:space="0" w:color="auto"/>
                <w:left w:val="none" w:sz="0" w:space="0" w:color="auto"/>
                <w:bottom w:val="none" w:sz="0" w:space="0" w:color="auto"/>
                <w:right w:val="none" w:sz="0" w:space="0" w:color="auto"/>
              </w:divBdr>
            </w:div>
            <w:div w:id="1671905028">
              <w:marLeft w:val="0"/>
              <w:marRight w:val="0"/>
              <w:marTop w:val="0"/>
              <w:marBottom w:val="0"/>
              <w:divBdr>
                <w:top w:val="none" w:sz="0" w:space="0" w:color="auto"/>
                <w:left w:val="none" w:sz="0" w:space="0" w:color="auto"/>
                <w:bottom w:val="none" w:sz="0" w:space="0" w:color="auto"/>
                <w:right w:val="none" w:sz="0" w:space="0" w:color="auto"/>
              </w:divBdr>
            </w:div>
            <w:div w:id="432356956">
              <w:marLeft w:val="0"/>
              <w:marRight w:val="0"/>
              <w:marTop w:val="0"/>
              <w:marBottom w:val="0"/>
              <w:divBdr>
                <w:top w:val="none" w:sz="0" w:space="0" w:color="auto"/>
                <w:left w:val="none" w:sz="0" w:space="0" w:color="auto"/>
                <w:bottom w:val="none" w:sz="0" w:space="0" w:color="auto"/>
                <w:right w:val="none" w:sz="0" w:space="0" w:color="auto"/>
              </w:divBdr>
            </w:div>
            <w:div w:id="1556046582">
              <w:marLeft w:val="0"/>
              <w:marRight w:val="0"/>
              <w:marTop w:val="0"/>
              <w:marBottom w:val="0"/>
              <w:divBdr>
                <w:top w:val="none" w:sz="0" w:space="0" w:color="auto"/>
                <w:left w:val="none" w:sz="0" w:space="0" w:color="auto"/>
                <w:bottom w:val="none" w:sz="0" w:space="0" w:color="auto"/>
                <w:right w:val="none" w:sz="0" w:space="0" w:color="auto"/>
              </w:divBdr>
            </w:div>
            <w:div w:id="493953851">
              <w:marLeft w:val="0"/>
              <w:marRight w:val="0"/>
              <w:marTop w:val="0"/>
              <w:marBottom w:val="0"/>
              <w:divBdr>
                <w:top w:val="none" w:sz="0" w:space="0" w:color="auto"/>
                <w:left w:val="none" w:sz="0" w:space="0" w:color="auto"/>
                <w:bottom w:val="none" w:sz="0" w:space="0" w:color="auto"/>
                <w:right w:val="none" w:sz="0" w:space="0" w:color="auto"/>
              </w:divBdr>
            </w:div>
            <w:div w:id="778640342">
              <w:marLeft w:val="0"/>
              <w:marRight w:val="0"/>
              <w:marTop w:val="0"/>
              <w:marBottom w:val="0"/>
              <w:divBdr>
                <w:top w:val="none" w:sz="0" w:space="0" w:color="auto"/>
                <w:left w:val="none" w:sz="0" w:space="0" w:color="auto"/>
                <w:bottom w:val="none" w:sz="0" w:space="0" w:color="auto"/>
                <w:right w:val="none" w:sz="0" w:space="0" w:color="auto"/>
              </w:divBdr>
            </w:div>
            <w:div w:id="157754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9617">
      <w:bodyDiv w:val="1"/>
      <w:marLeft w:val="0"/>
      <w:marRight w:val="0"/>
      <w:marTop w:val="0"/>
      <w:marBottom w:val="0"/>
      <w:divBdr>
        <w:top w:val="none" w:sz="0" w:space="0" w:color="auto"/>
        <w:left w:val="none" w:sz="0" w:space="0" w:color="auto"/>
        <w:bottom w:val="none" w:sz="0" w:space="0" w:color="auto"/>
        <w:right w:val="none" w:sz="0" w:space="0" w:color="auto"/>
      </w:divBdr>
    </w:div>
    <w:div w:id="612396156">
      <w:bodyDiv w:val="1"/>
      <w:marLeft w:val="0"/>
      <w:marRight w:val="0"/>
      <w:marTop w:val="0"/>
      <w:marBottom w:val="0"/>
      <w:divBdr>
        <w:top w:val="none" w:sz="0" w:space="0" w:color="auto"/>
        <w:left w:val="none" w:sz="0" w:space="0" w:color="auto"/>
        <w:bottom w:val="none" w:sz="0" w:space="0" w:color="auto"/>
        <w:right w:val="none" w:sz="0" w:space="0" w:color="auto"/>
      </w:divBdr>
    </w:div>
    <w:div w:id="1064140759">
      <w:bodyDiv w:val="1"/>
      <w:marLeft w:val="0"/>
      <w:marRight w:val="0"/>
      <w:marTop w:val="0"/>
      <w:marBottom w:val="0"/>
      <w:divBdr>
        <w:top w:val="none" w:sz="0" w:space="0" w:color="auto"/>
        <w:left w:val="none" w:sz="0" w:space="0" w:color="auto"/>
        <w:bottom w:val="none" w:sz="0" w:space="0" w:color="auto"/>
        <w:right w:val="none" w:sz="0" w:space="0" w:color="auto"/>
      </w:divBdr>
    </w:div>
    <w:div w:id="1156191173">
      <w:bodyDiv w:val="1"/>
      <w:marLeft w:val="0"/>
      <w:marRight w:val="0"/>
      <w:marTop w:val="0"/>
      <w:marBottom w:val="0"/>
      <w:divBdr>
        <w:top w:val="none" w:sz="0" w:space="0" w:color="auto"/>
        <w:left w:val="none" w:sz="0" w:space="0" w:color="auto"/>
        <w:bottom w:val="none" w:sz="0" w:space="0" w:color="auto"/>
        <w:right w:val="none" w:sz="0" w:space="0" w:color="auto"/>
      </w:divBdr>
      <w:divsChild>
        <w:div w:id="146484085">
          <w:marLeft w:val="0"/>
          <w:marRight w:val="0"/>
          <w:marTop w:val="0"/>
          <w:marBottom w:val="0"/>
          <w:divBdr>
            <w:top w:val="none" w:sz="0" w:space="0" w:color="auto"/>
            <w:left w:val="none" w:sz="0" w:space="0" w:color="auto"/>
            <w:bottom w:val="none" w:sz="0" w:space="0" w:color="auto"/>
            <w:right w:val="none" w:sz="0" w:space="0" w:color="auto"/>
          </w:divBdr>
          <w:divsChild>
            <w:div w:id="2567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427902">
      <w:bodyDiv w:val="1"/>
      <w:marLeft w:val="0"/>
      <w:marRight w:val="0"/>
      <w:marTop w:val="0"/>
      <w:marBottom w:val="0"/>
      <w:divBdr>
        <w:top w:val="none" w:sz="0" w:space="0" w:color="auto"/>
        <w:left w:val="none" w:sz="0" w:space="0" w:color="auto"/>
        <w:bottom w:val="none" w:sz="0" w:space="0" w:color="auto"/>
        <w:right w:val="none" w:sz="0" w:space="0" w:color="auto"/>
      </w:divBdr>
      <w:divsChild>
        <w:div w:id="1907567213">
          <w:marLeft w:val="0"/>
          <w:marRight w:val="0"/>
          <w:marTop w:val="600"/>
          <w:marBottom w:val="300"/>
          <w:divBdr>
            <w:top w:val="none" w:sz="0" w:space="0" w:color="auto"/>
            <w:left w:val="none" w:sz="0" w:space="0" w:color="auto"/>
            <w:bottom w:val="single" w:sz="6" w:space="7" w:color="EEEEEE"/>
            <w:right w:val="none" w:sz="0" w:space="0" w:color="auto"/>
          </w:divBdr>
        </w:div>
        <w:div w:id="587813552">
          <w:marLeft w:val="0"/>
          <w:marRight w:val="0"/>
          <w:marTop w:val="0"/>
          <w:marBottom w:val="0"/>
          <w:divBdr>
            <w:top w:val="none" w:sz="0" w:space="0" w:color="auto"/>
            <w:left w:val="none" w:sz="0" w:space="0" w:color="auto"/>
            <w:bottom w:val="none" w:sz="0" w:space="0" w:color="auto"/>
            <w:right w:val="none" w:sz="0" w:space="0" w:color="auto"/>
          </w:divBdr>
        </w:div>
      </w:divsChild>
    </w:div>
    <w:div w:id="1968387587">
      <w:bodyDiv w:val="1"/>
      <w:marLeft w:val="0"/>
      <w:marRight w:val="0"/>
      <w:marTop w:val="0"/>
      <w:marBottom w:val="0"/>
      <w:divBdr>
        <w:top w:val="none" w:sz="0" w:space="0" w:color="auto"/>
        <w:left w:val="none" w:sz="0" w:space="0" w:color="auto"/>
        <w:bottom w:val="none" w:sz="0" w:space="0" w:color="auto"/>
        <w:right w:val="none" w:sz="0" w:space="0" w:color="auto"/>
      </w:divBdr>
    </w:div>
    <w:div w:id="2102947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courts.alaska.gov/shc/family/shcplan.htm" TargetMode="External"/><Relationship Id="rId2" Type="http://schemas.openxmlformats.org/officeDocument/2006/relationships/hyperlink" Target="http://courts.alaska.gov/shc/family/shcplan.htm" TargetMode="External"/><Relationship Id="rId1" Type="http://schemas.openxmlformats.org/officeDocument/2006/relationships/hyperlink" Target="https://www.legalnav.org/topic/custody-when-both-parents-agree/?location=alaska" TargetMode="External"/><Relationship Id="rId5" Type="http://schemas.openxmlformats.org/officeDocument/2006/relationships/hyperlink" Target="http://courts.alaska.gov/shc/family/shctrial.htm" TargetMode="External"/><Relationship Id="rId4" Type="http://schemas.openxmlformats.org/officeDocument/2006/relationships/hyperlink" Target="https://www.legalnav.org/topic/preparing-for-custody-hearings-or-trial/?location=alaska"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public.courts.alaska.gov/web/forms/docs/dr-306.pdf" TargetMode="External"/><Relationship Id="rId117" Type="http://schemas.openxmlformats.org/officeDocument/2006/relationships/hyperlink" Target="https://courts.alaska.gov/shc/appeals/appeals.htm" TargetMode="External"/><Relationship Id="rId21" Type="http://schemas.openxmlformats.org/officeDocument/2006/relationships/hyperlink" Target="http://www.courts.alaska.gov/shc/family/docs/shc-1126.doc" TargetMode="External"/><Relationship Id="rId42" Type="http://schemas.openxmlformats.org/officeDocument/2006/relationships/hyperlink" Target="https://courts.alaska.gov/shc/appeals/docs/SHS_AP_1000.pdf" TargetMode="External"/><Relationship Id="rId47" Type="http://schemas.openxmlformats.org/officeDocument/2006/relationships/hyperlink" Target="http://www.courts.alaska.gov/shc/family/docs/shc-1302n.pdf" TargetMode="External"/><Relationship Id="rId63" Type="http://schemas.openxmlformats.org/officeDocument/2006/relationships/hyperlink" Target="https://public.courts.alaska.gov/web/forms/docs/dr-347.pdf" TargetMode="External"/><Relationship Id="rId68" Type="http://schemas.openxmlformats.org/officeDocument/2006/relationships/hyperlink" Target="http://courts.alaska.gov/shc/family/docs/shc-1630.doc" TargetMode="External"/><Relationship Id="rId84" Type="http://schemas.openxmlformats.org/officeDocument/2006/relationships/hyperlink" Target="http://courts.alaska.gov/shc/family/docs/shc-1305.doc" TargetMode="External"/><Relationship Id="rId89" Type="http://schemas.openxmlformats.org/officeDocument/2006/relationships/hyperlink" Target="https://public.courts.alaska.gov/web/forms/docs/dr-305.pdf" TargetMode="External"/><Relationship Id="rId112" Type="http://schemas.openxmlformats.org/officeDocument/2006/relationships/hyperlink" Target="http://www.courts.alaska.gov/shc/family/docs/shc-1063.docx" TargetMode="External"/><Relationship Id="rId133" Type="http://schemas.openxmlformats.org/officeDocument/2006/relationships/hyperlink" Target="http://www.courts.alaska.gov/shc/family/docs/shc-1061n.pdf" TargetMode="External"/><Relationship Id="rId138" Type="http://schemas.openxmlformats.org/officeDocument/2006/relationships/hyperlink" Target="http://www.courts.alaska.gov/shc/appeals/docs/SHS_AP_260.doc" TargetMode="External"/><Relationship Id="rId16" Type="http://schemas.openxmlformats.org/officeDocument/2006/relationships/hyperlink" Target="http://www.courts.alaska.gov/shc/family/docs/shc-1310n.pdf" TargetMode="External"/><Relationship Id="rId107" Type="http://schemas.openxmlformats.org/officeDocument/2006/relationships/hyperlink" Target="https://public.courts.alaska.gov/web/forms/docs/civ-810.pdf" TargetMode="External"/><Relationship Id="rId11" Type="http://schemas.microsoft.com/office/2011/relationships/commentsExtended" Target="commentsExtended.xml"/><Relationship Id="rId32" Type="http://schemas.openxmlformats.org/officeDocument/2006/relationships/hyperlink" Target="https://courts.alaska.gov/shc/family/docs/shc-1302n.pdf" TargetMode="External"/><Relationship Id="rId37" Type="http://schemas.openxmlformats.org/officeDocument/2006/relationships/hyperlink" Target="http://courts.alaska.gov/shc/family/docs/shc-1301.doc" TargetMode="External"/><Relationship Id="rId53" Type="http://schemas.openxmlformats.org/officeDocument/2006/relationships/hyperlink" Target="http://courts.alaska.gov/shc/family/docs/shc-1510.doc" TargetMode="External"/><Relationship Id="rId58" Type="http://schemas.openxmlformats.org/officeDocument/2006/relationships/hyperlink" Target="https://public.courts.alaska.gov/web/forms/docs/dr-341.pdf" TargetMode="External"/><Relationship Id="rId74" Type="http://schemas.openxmlformats.org/officeDocument/2006/relationships/hyperlink" Target="http://courts.alaska.gov/shc/family/docs/shc-1103.doc" TargetMode="External"/><Relationship Id="rId79" Type="http://schemas.openxmlformats.org/officeDocument/2006/relationships/hyperlink" Target="https://public.courts.alaska.gov/web/forms/docs/dr-308.pdf" TargetMode="External"/><Relationship Id="rId102" Type="http://schemas.openxmlformats.org/officeDocument/2006/relationships/hyperlink" Target="https://public.courts.alaska.gov/web/forms/docs/dr-305.pdf" TargetMode="External"/><Relationship Id="rId123" Type="http://schemas.openxmlformats.org/officeDocument/2006/relationships/hyperlink" Target="http://courts.alaska.gov/shc/appeals/appealsglossary.htm" TargetMode="External"/><Relationship Id="rId128" Type="http://schemas.openxmlformats.org/officeDocument/2006/relationships/hyperlink" Target="http://www.courts.alaska.gov/shc/appeals/docs/SHS_AP_410.doc" TargetMode="External"/><Relationship Id="rId144" Type="http://schemas.microsoft.com/office/2011/relationships/people" Target="people.xml"/><Relationship Id="rId5" Type="http://schemas.openxmlformats.org/officeDocument/2006/relationships/webSettings" Target="webSettings.xml"/><Relationship Id="rId90" Type="http://schemas.openxmlformats.org/officeDocument/2006/relationships/hyperlink" Target="https://public.courts.alaska.gov/web/forms/docs/dr-150.pdf" TargetMode="External"/><Relationship Id="rId95" Type="http://schemas.openxmlformats.org/officeDocument/2006/relationships/hyperlink" Target="http://www.courts.alaska.gov/shc/family/docs/shc-1128n.pdf" TargetMode="External"/><Relationship Id="rId22" Type="http://schemas.openxmlformats.org/officeDocument/2006/relationships/hyperlink" Target="file:///\\polaris\users\crobinson\CRobinson\Docassemble\a2js%20to%20convert%20to%20docassemble\Already%20begun\Changing%20a%20custody%20order\courts.alaska.gov\shc\family\docs\shc-1126n.pdf" TargetMode="External"/><Relationship Id="rId27" Type="http://schemas.openxmlformats.org/officeDocument/2006/relationships/hyperlink" Target="https://public.courts.alaska.gov/web/forms/docs/dr-307.pdf" TargetMode="External"/><Relationship Id="rId43" Type="http://schemas.openxmlformats.org/officeDocument/2006/relationships/hyperlink" Target="https://courts.alaska.gov/shc/appeals/appeals.htm" TargetMode="External"/><Relationship Id="rId48" Type="http://schemas.openxmlformats.org/officeDocument/2006/relationships/hyperlink" Target="http://courts.alaska.gov/shc/family/docs/shc-1630.doc" TargetMode="External"/><Relationship Id="rId64" Type="http://schemas.openxmlformats.org/officeDocument/2006/relationships/hyperlink" Target="https://public.courts.alaska.gov/web/forms/docs/tf-920.pdf" TargetMode="External"/><Relationship Id="rId69" Type="http://schemas.openxmlformats.org/officeDocument/2006/relationships/hyperlink" Target="http://courts.alaska.gov/shc/family/docs/shc-1630n.pdf" TargetMode="External"/><Relationship Id="rId113" Type="http://schemas.openxmlformats.org/officeDocument/2006/relationships/hyperlink" Target="http://www.courts.alaska.gov/shc/family/docs/shc-1063n.pdf" TargetMode="External"/><Relationship Id="rId118" Type="http://schemas.openxmlformats.org/officeDocument/2006/relationships/hyperlink" Target="https://courts.alaska.gov/shc/appeals/docs/SHS_AP_1000.pdf" TargetMode="External"/><Relationship Id="rId134" Type="http://schemas.openxmlformats.org/officeDocument/2006/relationships/hyperlink" Target="http://www.courts.alaska.gov/shc/family/docs/shc-1063.doc" TargetMode="External"/><Relationship Id="rId139" Type="http://schemas.openxmlformats.org/officeDocument/2006/relationships/hyperlink" Target="https://courts.alaska.gov/shc/family/selfhelp.htm" TargetMode="External"/><Relationship Id="rId80" Type="http://schemas.openxmlformats.org/officeDocument/2006/relationships/hyperlink" Target="http://courts.alaska.gov/shc/family/serve.htm" TargetMode="External"/><Relationship Id="rId85" Type="http://schemas.openxmlformats.org/officeDocument/2006/relationships/hyperlink" Target="http://courts.alaska.gov/shc/family/docs/shc-1305.doc" TargetMode="Externa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http://www.courts.alaska.gov/shc/family/docs/shc-1063.doc" TargetMode="External"/><Relationship Id="rId25" Type="http://schemas.openxmlformats.org/officeDocument/2006/relationships/hyperlink" Target="https://public.courts.alaska.gov/web/forms/docs/dr-150.pdf" TargetMode="External"/><Relationship Id="rId33" Type="http://schemas.openxmlformats.org/officeDocument/2006/relationships/hyperlink" Target="https://courts.alaska.gov/shc/family/docs/shc-1630.doc" TargetMode="External"/><Relationship Id="rId38" Type="http://schemas.openxmlformats.org/officeDocument/2006/relationships/hyperlink" Target="http://courts.alaska.gov/shc/family/docs/shc-1301n.pdf" TargetMode="External"/><Relationship Id="rId46" Type="http://schemas.openxmlformats.org/officeDocument/2006/relationships/hyperlink" Target="http://www.courts.alaska.gov/shc/family/docs/shc-1302.doc" TargetMode="External"/><Relationship Id="rId59" Type="http://schemas.openxmlformats.org/officeDocument/2006/relationships/hyperlink" Target="https://public.courts.alaska.gov/web/forms/docs/dr-342.pdf" TargetMode="External"/><Relationship Id="rId67" Type="http://schemas.openxmlformats.org/officeDocument/2006/relationships/hyperlink" Target="http://courts.alaska.gov/shc/family/docs/shc-1500n.pdf" TargetMode="External"/><Relationship Id="rId103" Type="http://schemas.openxmlformats.org/officeDocument/2006/relationships/hyperlink" Target="https://public.courts.alaska.gov/web/forms/docs/dr-150.pdf" TargetMode="External"/><Relationship Id="rId108" Type="http://schemas.openxmlformats.org/officeDocument/2006/relationships/hyperlink" Target="https://public.courts.alaska.gov/web/forms/docs/civ-820.pdf" TargetMode="External"/><Relationship Id="rId116" Type="http://schemas.openxmlformats.org/officeDocument/2006/relationships/hyperlink" Target="http://www.courts.alaska.gov/shc/family/docs/shc-1061n.pdf" TargetMode="External"/><Relationship Id="rId124" Type="http://schemas.openxmlformats.org/officeDocument/2006/relationships/hyperlink" Target="https://courts.alaska.gov/shc/appeals/appeals.htm" TargetMode="External"/><Relationship Id="rId129" Type="http://schemas.openxmlformats.org/officeDocument/2006/relationships/hyperlink" Target="http://www.courts.alaska.gov/shc/appeals/docs/SHS_AP_420.doc" TargetMode="External"/><Relationship Id="rId137" Type="http://schemas.openxmlformats.org/officeDocument/2006/relationships/hyperlink" Target="http://www.courts.alaska.gov/shc/appeals/docs/SHS_AP_260.doc" TargetMode="External"/><Relationship Id="rId20" Type="http://schemas.openxmlformats.org/officeDocument/2006/relationships/hyperlink" Target="file:///\\polaris\users\crobinson\CRobinson\Docassemble\a2js%20to%20convert%20to%20docassemble\Already%20begun\Changing%20a%20custody%20order\courts.alaska.gov\shc\family\docs\shc-1128n.pdf" TargetMode="External"/><Relationship Id="rId41" Type="http://schemas.openxmlformats.org/officeDocument/2006/relationships/hyperlink" Target="https://courts.alaska.gov/shc/appeals/docs/SHS_AP_130.doc" TargetMode="External"/><Relationship Id="rId54" Type="http://schemas.openxmlformats.org/officeDocument/2006/relationships/hyperlink" Target="http://courts.alaska.gov/shc/family/docs/shc-1510n.pdf" TargetMode="External"/><Relationship Id="rId62" Type="http://schemas.openxmlformats.org/officeDocument/2006/relationships/hyperlink" Target="https://public.courts.alaska.gov/web/forms/docs/dr-345.pdf" TargetMode="External"/><Relationship Id="rId70" Type="http://schemas.openxmlformats.org/officeDocument/2006/relationships/hyperlink" Target="https://public.courts.alaska.gov/web/forms/docs/dr-305.pdf" TargetMode="External"/><Relationship Id="rId75" Type="http://schemas.openxmlformats.org/officeDocument/2006/relationships/hyperlink" Target="http://courts.alaska.gov/shc/family/docs/shc-1103n.pdf" TargetMode="External"/><Relationship Id="rId83" Type="http://schemas.openxmlformats.org/officeDocument/2006/relationships/hyperlink" Target="https://youtu.be/egoBeRFB_Uw" TargetMode="External"/><Relationship Id="rId88" Type="http://schemas.openxmlformats.org/officeDocument/2006/relationships/hyperlink" Target="https://public.courts.alaska.gov/web/forms/docs/dr-725.pdf" TargetMode="External"/><Relationship Id="rId91" Type="http://schemas.openxmlformats.org/officeDocument/2006/relationships/hyperlink" Target="https://public.courts.alaska.gov/web/forms/docs/dr-306.pdf" TargetMode="External"/><Relationship Id="rId96" Type="http://schemas.openxmlformats.org/officeDocument/2006/relationships/hyperlink" Target="http://www.courts.alaska.gov/shc/family/docs/shc-1126.docx" TargetMode="External"/><Relationship Id="rId111" Type="http://schemas.openxmlformats.org/officeDocument/2006/relationships/hyperlink" Target="http://www.courts.alaska.gov/shc/family/docs/shc-1063.doc" TargetMode="External"/><Relationship Id="rId132" Type="http://schemas.openxmlformats.org/officeDocument/2006/relationships/hyperlink" Target="http://www.courts.alaska.gov/shc/family/docs/shc-1063.docx" TargetMode="External"/><Relationship Id="rId140" Type="http://schemas.openxmlformats.org/officeDocument/2006/relationships/hyperlink" Target="https://legalnav.org/resource/alaska-free-legal-answers/" TargetMode="External"/><Relationship Id="rId14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courts.alaska.gov/shc/family/docs/shc-1310.doc" TargetMode="External"/><Relationship Id="rId23" Type="http://schemas.openxmlformats.org/officeDocument/2006/relationships/hyperlink" Target="https://public.courts.alaska.gov/web/forms/docs/dr-301.pdf" TargetMode="External"/><Relationship Id="rId28" Type="http://schemas.openxmlformats.org/officeDocument/2006/relationships/hyperlink" Target="https://public.courts.alaska.gov/web/forms/docs/dr-308.pdf" TargetMode="External"/><Relationship Id="rId36" Type="http://schemas.openxmlformats.org/officeDocument/2006/relationships/hyperlink" Target="http://courts.alaska.gov/shc/family/docs/shc-1300n.pdf" TargetMode="External"/><Relationship Id="rId49" Type="http://schemas.openxmlformats.org/officeDocument/2006/relationships/hyperlink" Target="http://courts.alaska.gov/shc/family/docs/shc-1630n.pdf" TargetMode="External"/><Relationship Id="rId57" Type="http://schemas.openxmlformats.org/officeDocument/2006/relationships/hyperlink" Target="https://public.courts.alaska.gov/web/forms/docs/dr-485.pdf" TargetMode="External"/><Relationship Id="rId106" Type="http://schemas.openxmlformats.org/officeDocument/2006/relationships/hyperlink" Target="https://public.courts.alaska.gov/web/forms/docs/dr-308.pdf" TargetMode="External"/><Relationship Id="rId114" Type="http://schemas.openxmlformats.org/officeDocument/2006/relationships/hyperlink" Target="http://www.courts.alaska.gov/shc/family/docs/shc-1061.doc" TargetMode="External"/><Relationship Id="rId119" Type="http://schemas.openxmlformats.org/officeDocument/2006/relationships/hyperlink" Target="http://courts.alaska.gov/shc/appeals/appeals.htm" TargetMode="External"/><Relationship Id="rId127" Type="http://schemas.openxmlformats.org/officeDocument/2006/relationships/hyperlink" Target="http://www.courts.alaska.gov/shc/appeals/docs/SHS_AP_400.doc" TargetMode="External"/><Relationship Id="rId10" Type="http://schemas.openxmlformats.org/officeDocument/2006/relationships/comments" Target="comments.xml"/><Relationship Id="rId31" Type="http://schemas.openxmlformats.org/officeDocument/2006/relationships/hyperlink" Target="http://courts.alaska.gov/shc/family/docs/shc-1302.doc" TargetMode="External"/><Relationship Id="rId44" Type="http://schemas.openxmlformats.org/officeDocument/2006/relationships/hyperlink" Target="http://www.courts.alaska.gov/shc/family/docs/shc-1548.doc" TargetMode="External"/><Relationship Id="rId52" Type="http://schemas.openxmlformats.org/officeDocument/2006/relationships/hyperlink" Target="https://public.courts.alaska.gov/web/forms/docs/dr-483.pdf" TargetMode="External"/><Relationship Id="rId60" Type="http://schemas.openxmlformats.org/officeDocument/2006/relationships/hyperlink" Target="https://public.courts.alaska.gov/web/forms/docs/dr-343.pdf" TargetMode="External"/><Relationship Id="rId65" Type="http://schemas.openxmlformats.org/officeDocument/2006/relationships/hyperlink" Target="https://public.courts.alaska.gov/web/forms/docs/civ-125s.pdf" TargetMode="External"/><Relationship Id="rId73" Type="http://schemas.openxmlformats.org/officeDocument/2006/relationships/hyperlink" Target="http://courts.alaska.gov/shc/family/docs/shc-1124n.pdf" TargetMode="External"/><Relationship Id="rId78" Type="http://schemas.openxmlformats.org/officeDocument/2006/relationships/hyperlink" Target="https://public.courts.alaska.gov/web/forms/docs/dr-307.pdf" TargetMode="External"/><Relationship Id="rId81" Type="http://schemas.openxmlformats.org/officeDocument/2006/relationships/hyperlink" Target="https://public.courts.alaska.gov/web/forms/docs/tf-920.pdf" TargetMode="External"/><Relationship Id="rId86" Type="http://schemas.openxmlformats.org/officeDocument/2006/relationships/hyperlink" Target="http://courts.alaska.gov/shc/family/docs/shc-1305.doc" TargetMode="External"/><Relationship Id="rId94" Type="http://schemas.openxmlformats.org/officeDocument/2006/relationships/hyperlink" Target="http://www.courts.alaska.gov/shc/family/docs/shc-1128.docx" TargetMode="External"/><Relationship Id="rId99" Type="http://schemas.openxmlformats.org/officeDocument/2006/relationships/hyperlink" Target="http://www.courts.alaska.gov/shc/family/docs/shc-1063.docx" TargetMode="External"/><Relationship Id="rId101" Type="http://schemas.openxmlformats.org/officeDocument/2006/relationships/hyperlink" Target="https://public.courts.alaska.gov/web/forms/docs/dr-301.pdf" TargetMode="External"/><Relationship Id="rId122" Type="http://schemas.openxmlformats.org/officeDocument/2006/relationships/hyperlink" Target="http://courts.alaska.gov/shc/appeals/appealsglossary.htm" TargetMode="External"/><Relationship Id="rId130" Type="http://schemas.openxmlformats.org/officeDocument/2006/relationships/hyperlink" Target="http://www.courts.alaska.gov/shc/appeals/docs/SHS_AP_440.doc" TargetMode="External"/><Relationship Id="rId135" Type="http://schemas.openxmlformats.org/officeDocument/2006/relationships/hyperlink" Target="http://www.courts.alaska.gov/shc/family/docs/shc-1063.docx" TargetMode="External"/><Relationship Id="rId14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egalnav.org/guided_assistant/enforcing-a-custody-order/?location=alaska" TargetMode="External"/><Relationship Id="rId13" Type="http://schemas.openxmlformats.org/officeDocument/2006/relationships/hyperlink" Target="https://courts.alaska.gov/mediation/index.htm" TargetMode="External"/><Relationship Id="rId18" Type="http://schemas.openxmlformats.org/officeDocument/2006/relationships/hyperlink" Target="http://www.courts.alaska.gov/shc/family/docs/shc-1063n.pdf" TargetMode="External"/><Relationship Id="rId39" Type="http://schemas.openxmlformats.org/officeDocument/2006/relationships/hyperlink" Target="http://courts.alaska.gov/shc/family/docs/shc-1302.doc" TargetMode="External"/><Relationship Id="rId109" Type="http://schemas.openxmlformats.org/officeDocument/2006/relationships/hyperlink" Target="https://public.courts.alaska.gov/web/forms/docs/civ-810.pdf" TargetMode="External"/><Relationship Id="rId34" Type="http://schemas.openxmlformats.org/officeDocument/2006/relationships/hyperlink" Target="http://courts.alaska.gov/shc/family/docs/shc-1630n.pdf" TargetMode="External"/><Relationship Id="rId50" Type="http://schemas.openxmlformats.org/officeDocument/2006/relationships/hyperlink" Target="https://courts.alaska.gov/shc/shclawyer.htm" TargetMode="External"/><Relationship Id="rId55" Type="http://schemas.openxmlformats.org/officeDocument/2006/relationships/hyperlink" Target="https://public.courts.alaska.gov/web/forms/docs/dr-150.pdf" TargetMode="External"/><Relationship Id="rId76" Type="http://schemas.openxmlformats.org/officeDocument/2006/relationships/hyperlink" Target="https://public.courts.alaska.gov/web/forms/docs/dr-301.pdf" TargetMode="External"/><Relationship Id="rId97" Type="http://schemas.openxmlformats.org/officeDocument/2006/relationships/hyperlink" Target="http://www.courts.alaska.gov/shc/family/docs/shc-1126n.pdf" TargetMode="External"/><Relationship Id="rId104" Type="http://schemas.openxmlformats.org/officeDocument/2006/relationships/hyperlink" Target="https://public.courts.alaska.gov/web/forms/docs/dr-306.pdf" TargetMode="External"/><Relationship Id="rId120" Type="http://schemas.openxmlformats.org/officeDocument/2006/relationships/hyperlink" Target="http://courts.alaska.gov/shc/appeals/appeals.htm" TargetMode="External"/><Relationship Id="rId125" Type="http://schemas.openxmlformats.org/officeDocument/2006/relationships/hyperlink" Target="http://courts.alaska.gov/shc/appeals/appeals.htm" TargetMode="External"/><Relationship Id="rId141" Type="http://schemas.openxmlformats.org/officeDocument/2006/relationships/hyperlink" Target="https://alsc-law.org/apply-for-services/" TargetMode="External"/><Relationship Id="rId7" Type="http://schemas.openxmlformats.org/officeDocument/2006/relationships/endnotes" Target="endnotes.xml"/><Relationship Id="rId71" Type="http://schemas.openxmlformats.org/officeDocument/2006/relationships/hyperlink" Target="https://public.courts.alaska.gov/web/forms/docs/dr-150.pdf" TargetMode="External"/><Relationship Id="rId92" Type="http://schemas.openxmlformats.org/officeDocument/2006/relationships/hyperlink" Target="https://public.courts.alaska.gov/web/forms/docs/dr-307.pdf" TargetMode="External"/><Relationship Id="rId2" Type="http://schemas.openxmlformats.org/officeDocument/2006/relationships/numbering" Target="numbering.xml"/><Relationship Id="rId29" Type="http://schemas.openxmlformats.org/officeDocument/2006/relationships/hyperlink" Target="https://courts.alaska.gov/shc/family/docs/shc-1545.doc" TargetMode="External"/><Relationship Id="rId24" Type="http://schemas.openxmlformats.org/officeDocument/2006/relationships/hyperlink" Target="https://public.courts.alaska.gov/web/forms/docs/dr-305.pdf" TargetMode="External"/><Relationship Id="rId40" Type="http://schemas.openxmlformats.org/officeDocument/2006/relationships/hyperlink" Target="http://courts.alaska.gov/shc/family/docs/shc-1302n.pdf" TargetMode="External"/><Relationship Id="rId45" Type="http://schemas.openxmlformats.org/officeDocument/2006/relationships/hyperlink" Target="http://www.courts.alaska.gov/shc/family/docs/shc-1548n.pdf" TargetMode="External"/><Relationship Id="rId66" Type="http://schemas.openxmlformats.org/officeDocument/2006/relationships/hyperlink" Target="http://courts.alaska.gov/shc/family/docs/shc-1500.doc" TargetMode="External"/><Relationship Id="rId87" Type="http://schemas.openxmlformats.org/officeDocument/2006/relationships/hyperlink" Target="https://courts.alaska.gov/shc/family/docs/shc-1305.doc" TargetMode="External"/><Relationship Id="rId110" Type="http://schemas.openxmlformats.org/officeDocument/2006/relationships/hyperlink" Target="https://public.courts.alaska.gov/web/forms/docs/civ-820.pdf" TargetMode="External"/><Relationship Id="rId115" Type="http://schemas.openxmlformats.org/officeDocument/2006/relationships/hyperlink" Target="http://www.courts.alaska.gov/shc/family/docs/shc-1063.docx" TargetMode="External"/><Relationship Id="rId131" Type="http://schemas.openxmlformats.org/officeDocument/2006/relationships/hyperlink" Target="http://www.courts.alaska.gov/shc/family/docs/shc-1061.doc" TargetMode="External"/><Relationship Id="rId136" Type="http://schemas.openxmlformats.org/officeDocument/2006/relationships/hyperlink" Target="http://www.courts.alaska.gov/shc/family/docs/shc-1063n.pdf" TargetMode="External"/><Relationship Id="rId61" Type="http://schemas.openxmlformats.org/officeDocument/2006/relationships/hyperlink" Target="https://public.courts.alaska.gov/web/forms/docs/dr-344.pdf" TargetMode="External"/><Relationship Id="rId82" Type="http://schemas.openxmlformats.org/officeDocument/2006/relationships/hyperlink" Target="https://public.courts.alaska.gov/web/forms/docs/tf-920.pdf" TargetMode="External"/><Relationship Id="rId19" Type="http://schemas.openxmlformats.org/officeDocument/2006/relationships/hyperlink" Target="http://www.courts.alaska.gov/shc/family/docs/shc-1128.docx" TargetMode="External"/><Relationship Id="rId14" Type="http://schemas.openxmlformats.org/officeDocument/2006/relationships/hyperlink" Target="https://www.alaskacollaborative.org/" TargetMode="External"/><Relationship Id="rId30" Type="http://schemas.openxmlformats.org/officeDocument/2006/relationships/hyperlink" Target="http://courts.alaska.gov/shc/family/docs/shc-1545n.pdf" TargetMode="External"/><Relationship Id="rId35" Type="http://schemas.openxmlformats.org/officeDocument/2006/relationships/hyperlink" Target="http://courts.alaska.gov/shc/family/docs/shc-1300.doc" TargetMode="External"/><Relationship Id="rId56" Type="http://schemas.openxmlformats.org/officeDocument/2006/relationships/hyperlink" Target="https://public.courts.alaska.gov/web/forms/docs/dr-484.pdf" TargetMode="External"/><Relationship Id="rId77" Type="http://schemas.openxmlformats.org/officeDocument/2006/relationships/hyperlink" Target="https://public.courts.alaska.gov/web/forms/docs/dr-306.pdf" TargetMode="External"/><Relationship Id="rId100" Type="http://schemas.openxmlformats.org/officeDocument/2006/relationships/hyperlink" Target="http://www.courts.alaska.gov/shc/family/docs/shc-1063n.pdf" TargetMode="External"/><Relationship Id="rId105" Type="http://schemas.openxmlformats.org/officeDocument/2006/relationships/hyperlink" Target="https://public.courts.alaska.gov/web/forms/docs/dr-307.pdf" TargetMode="External"/><Relationship Id="rId126" Type="http://schemas.openxmlformats.org/officeDocument/2006/relationships/hyperlink" Target="http://courts.alaska.gov/shc/appeals/appeals.htm" TargetMode="External"/><Relationship Id="rId8" Type="http://schemas.openxmlformats.org/officeDocument/2006/relationships/hyperlink" Target="https://www.legalnav.org/guided_assistant/responding-if-your-spouse-wants-to-or-starts-a-custody-case/?location=alaska" TargetMode="External"/><Relationship Id="rId51" Type="http://schemas.openxmlformats.org/officeDocument/2006/relationships/hyperlink" Target="https://public.courts.alaska.gov/web/forms/docs/dr-482.pdf" TargetMode="External"/><Relationship Id="rId72" Type="http://schemas.openxmlformats.org/officeDocument/2006/relationships/hyperlink" Target="http://courts.alaska.gov/shc/family/docs/shc-1124.doc" TargetMode="External"/><Relationship Id="rId93" Type="http://schemas.openxmlformats.org/officeDocument/2006/relationships/hyperlink" Target="https://public.courts.alaska.gov/web/forms/docs/dr-308.pdf" TargetMode="External"/><Relationship Id="rId98" Type="http://schemas.openxmlformats.org/officeDocument/2006/relationships/hyperlink" Target="http://www.courts.alaska.gov/shc/family/docs/shc-1063.doc" TargetMode="External"/><Relationship Id="rId121" Type="http://schemas.openxmlformats.org/officeDocument/2006/relationships/hyperlink" Target="https://courts.alaska.gov/shc/appeals/docs/SHS_AP_1000.pdf" TargetMode="External"/><Relationship Id="rId14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46841C9-BDB8-481E-9DDC-04220770E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10160</Words>
  <Characters>57918</Characters>
  <Application>Microsoft Office Word</Application>
  <DocSecurity>0</DocSecurity>
  <Lines>482</Lines>
  <Paragraphs>135</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67943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Caroline Robinson</dc:creator>
  <cp:lastModifiedBy>Caroline Robinson</cp:lastModifiedBy>
  <cp:revision>2</cp:revision>
  <cp:lastPrinted>2022-11-10T19:34:00Z</cp:lastPrinted>
  <dcterms:created xsi:type="dcterms:W3CDTF">2023-02-27T20:38:00Z</dcterms:created>
  <dcterms:modified xsi:type="dcterms:W3CDTF">2023-02-27T20:38:00Z</dcterms:modified>
</cp:coreProperties>
</file>